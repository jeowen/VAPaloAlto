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Arial" w:hAnsi="Arial" w:cs="Arial"/>
          <w:color w:val="2E2E2E"/>
          <w:sz w:val="26"/>
          <w:szCs w:val="26"/>
        </w:rPr>
      </w:pPr>
      <w:r>
        <w:rPr>
          <w:rStyle w:val="Strong"/>
          <w:rFonts w:ascii="Arial" w:hAnsi="Arial" w:cs="Arial"/>
          <w:color w:val="2E2E2E"/>
          <w:sz w:val="26"/>
          <w:szCs w:val="26"/>
        </w:rPr>
        <w:t>Privacy Policy for Mobile Apps:</w:t>
      </w:r>
    </w:p>
    <w:p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E2E2E"/>
          <w:sz w:val="26"/>
          <w:szCs w:val="26"/>
        </w:rPr>
      </w:pPr>
    </w:p>
    <w:p w:rsidR="00C8071E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0" w:author="User 5539" w:date="2018-12-11T15:21:00Z"/>
          <w:rFonts w:ascii="Arial" w:hAnsi="Arial" w:cs="Arial"/>
          <w:color w:val="2E2E2E"/>
          <w:sz w:val="26"/>
          <w:szCs w:val="26"/>
        </w:rPr>
      </w:pPr>
      <w:r>
        <w:rPr>
          <w:rFonts w:ascii="Arial" w:hAnsi="Arial" w:cs="Arial"/>
          <w:color w:val="2E2E2E"/>
          <w:sz w:val="26"/>
          <w:szCs w:val="26"/>
        </w:rPr>
        <w:t xml:space="preserve">No individually identifiable data is transferred or transmitted to VA in any way through the use of the app. </w:t>
      </w:r>
      <w:ins w:id="1" w:author="User 5539" w:date="2018-12-11T15:20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VA mobile apps do not collect any information about your location and do not </w:t>
        </w:r>
      </w:ins>
      <w:ins w:id="2" w:author="User 5539" w:date="2018-12-11T15:21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knowingly </w:t>
        </w:r>
      </w:ins>
      <w:ins w:id="3" w:author="User 5539" w:date="2018-12-11T15:20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share any information with third parties.  </w:t>
        </w:r>
      </w:ins>
      <w:del w:id="4" w:author="User 5539" w:date="2018-12-11T15:18:00Z">
        <w:r w:rsidDel="00C8071E">
          <w:rPr>
            <w:rFonts w:ascii="Arial" w:hAnsi="Arial" w:cs="Arial"/>
            <w:color w:val="2E2E2E"/>
            <w:sz w:val="26"/>
            <w:szCs w:val="26"/>
          </w:rPr>
          <w:delText>All individually identifiable data</w:delText>
        </w:r>
      </w:del>
      <w:ins w:id="5" w:author="User 5539" w:date="2018-12-11T15:18:00Z">
        <w:r w:rsidR="00C8071E">
          <w:rPr>
            <w:rFonts w:ascii="Arial" w:hAnsi="Arial" w:cs="Arial"/>
            <w:color w:val="2E2E2E"/>
            <w:sz w:val="26"/>
            <w:szCs w:val="26"/>
          </w:rPr>
          <w:t>Any information that you enter, such as names, phone numbers, addresses, images, or music</w:t>
        </w:r>
      </w:ins>
      <w:ins w:id="6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remains</w:t>
        </w:r>
      </w:ins>
      <w:del w:id="7" w:author="User 5539" w:date="2018-12-11T15:19:00Z">
        <w:r w:rsidDel="00C8071E">
          <w:rPr>
            <w:rFonts w:ascii="Arial" w:hAnsi="Arial" w:cs="Arial"/>
            <w:color w:val="2E2E2E"/>
            <w:sz w:val="26"/>
            <w:szCs w:val="26"/>
          </w:rPr>
          <w:delText xml:space="preserve"> entered by you</w:delText>
        </w:r>
      </w:del>
      <w:r>
        <w:rPr>
          <w:rFonts w:ascii="Arial" w:hAnsi="Arial" w:cs="Arial"/>
          <w:color w:val="2E2E2E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E2E2E"/>
          <w:sz w:val="26"/>
          <w:szCs w:val="26"/>
        </w:rPr>
        <w:t>remains</w:t>
      </w:r>
      <w:proofErr w:type="spellEnd"/>
      <w:r>
        <w:rPr>
          <w:rFonts w:ascii="Arial" w:hAnsi="Arial" w:cs="Arial"/>
          <w:color w:val="2E2E2E"/>
          <w:sz w:val="26"/>
          <w:szCs w:val="26"/>
        </w:rPr>
        <w:t xml:space="preserve"> your sole property and will not be accessed</w:t>
      </w:r>
      <w:ins w:id="8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>, stored, or shared</w:t>
        </w:r>
      </w:ins>
      <w:r>
        <w:rPr>
          <w:rFonts w:ascii="Arial" w:hAnsi="Arial" w:cs="Arial"/>
          <w:color w:val="2E2E2E"/>
          <w:sz w:val="26"/>
          <w:szCs w:val="26"/>
        </w:rPr>
        <w:t xml:space="preserve"> by VA</w:t>
      </w:r>
      <w:ins w:id="9" w:author="User 5539" w:date="2018-12-11T15:19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.  </w:t>
        </w:r>
      </w:ins>
      <w:del w:id="10" w:author="User 5539" w:date="2018-12-11T15:19:00Z">
        <w:r w:rsidDel="00C8071E">
          <w:rPr>
            <w:rFonts w:ascii="Arial" w:hAnsi="Arial" w:cs="Arial"/>
            <w:color w:val="2E2E2E"/>
            <w:sz w:val="26"/>
            <w:szCs w:val="26"/>
          </w:rPr>
          <w:delText xml:space="preserve"> without your further express consent.</w:delText>
        </w:r>
      </w:del>
    </w:p>
    <w:p w:rsidR="00C8071E" w:rsidRDefault="00C8071E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1" w:author="User 5539" w:date="2018-12-11T15:21:00Z"/>
          <w:rFonts w:ascii="Arial" w:hAnsi="Arial" w:cs="Arial"/>
          <w:color w:val="2E2E2E"/>
          <w:sz w:val="26"/>
          <w:szCs w:val="26"/>
        </w:rPr>
      </w:pPr>
    </w:p>
    <w:p w:rsidR="00C8071E" w:rsidRDefault="00C8071E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12" w:author="User 5539" w:date="2018-12-11T15:30:00Z"/>
          <w:rFonts w:ascii="Arial" w:hAnsi="Arial" w:cs="Arial"/>
          <w:color w:val="2E2E2E"/>
          <w:sz w:val="26"/>
          <w:szCs w:val="26"/>
        </w:rPr>
      </w:pPr>
      <w:ins w:id="13" w:author="User 5539" w:date="2018-12-11T15:21:00Z">
        <w:r>
          <w:rPr>
            <w:rFonts w:ascii="Arial" w:hAnsi="Arial" w:cs="Arial"/>
            <w:color w:val="2E2E2E"/>
            <w:sz w:val="26"/>
            <w:szCs w:val="26"/>
          </w:rPr>
          <w:t xml:space="preserve">VA mobile apps do collect information about how you use the app, such as which sections of </w:t>
        </w:r>
      </w:ins>
      <w:ins w:id="14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>the</w:t>
        </w:r>
      </w:ins>
      <w:ins w:id="15" w:author="User 5539" w:date="2018-12-11T15:21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16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app you visit, and your responses to surveys.  This information is </w:t>
        </w:r>
      </w:ins>
      <w:ins w:id="17" w:author="User 5539" w:date="2018-12-11T15:25:00Z">
        <w:r>
          <w:rPr>
            <w:rFonts w:ascii="Arial" w:hAnsi="Arial" w:cs="Arial"/>
            <w:color w:val="2E2E2E"/>
            <w:sz w:val="26"/>
            <w:szCs w:val="26"/>
          </w:rPr>
          <w:t>used for the sole</w:t>
        </w:r>
      </w:ins>
      <w:ins w:id="18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 purpose of improving </w:t>
        </w:r>
      </w:ins>
      <w:ins w:id="19" w:author="User 5539" w:date="2018-12-11T15:28:00Z">
        <w:r w:rsidR="00091FE2">
          <w:rPr>
            <w:rFonts w:ascii="Arial" w:hAnsi="Arial" w:cs="Arial"/>
            <w:color w:val="2E2E2E"/>
            <w:sz w:val="26"/>
            <w:szCs w:val="26"/>
          </w:rPr>
          <w:t>how well the app works and correcting bugs that create problems for users</w:t>
        </w:r>
      </w:ins>
      <w:ins w:id="20" w:author="User 5539" w:date="2018-12-11T15:22:00Z">
        <w:r>
          <w:rPr>
            <w:rFonts w:ascii="Arial" w:hAnsi="Arial" w:cs="Arial"/>
            <w:color w:val="2E2E2E"/>
            <w:sz w:val="26"/>
            <w:szCs w:val="26"/>
          </w:rPr>
          <w:t xml:space="preserve">.  </w:t>
        </w:r>
      </w:ins>
      <w:ins w:id="21" w:author="User 5539" w:date="2018-12-11T15:24:00Z">
        <w:r>
          <w:rPr>
            <w:rFonts w:ascii="Arial" w:hAnsi="Arial" w:cs="Arial"/>
            <w:color w:val="2E2E2E"/>
            <w:sz w:val="26"/>
            <w:szCs w:val="26"/>
          </w:rPr>
          <w:t>This information is strictly anonymous (meaning that it is never linked to any personal information)</w:t>
        </w:r>
      </w:ins>
      <w:ins w:id="22" w:author="User 5539" w:date="2018-12-11T15:25:00Z">
        <w:r>
          <w:rPr>
            <w:rFonts w:ascii="Arial" w:hAnsi="Arial" w:cs="Arial"/>
            <w:color w:val="2E2E2E"/>
            <w:sz w:val="26"/>
            <w:szCs w:val="26"/>
          </w:rPr>
          <w:t xml:space="preserve"> and will never be shared with or sold to a third party.  </w:t>
        </w:r>
      </w:ins>
      <w:ins w:id="23" w:author="User 5539" w:date="2018-12-11T15:26:00Z">
        <w:r>
          <w:rPr>
            <w:rFonts w:ascii="Arial" w:hAnsi="Arial" w:cs="Arial"/>
            <w:color w:val="2E2E2E"/>
            <w:sz w:val="26"/>
            <w:szCs w:val="26"/>
          </w:rPr>
          <w:t xml:space="preserve">VA mobile apps make it possible to turn off </w:t>
        </w:r>
      </w:ins>
      <w:ins w:id="24" w:author="User 5539" w:date="2018-12-11T15:23:00Z">
        <w:r>
          <w:rPr>
            <w:rFonts w:ascii="Arial" w:hAnsi="Arial" w:cs="Arial"/>
            <w:color w:val="2E2E2E"/>
            <w:sz w:val="26"/>
            <w:szCs w:val="26"/>
          </w:rPr>
          <w:t xml:space="preserve">“Anonymous Usage Data” if you do not wish to </w:t>
        </w:r>
      </w:ins>
      <w:ins w:id="25" w:author="User 5539" w:date="2018-12-11T15:29:00Z">
        <w:r w:rsidR="00091FE2">
          <w:rPr>
            <w:rFonts w:ascii="Arial" w:hAnsi="Arial" w:cs="Arial"/>
            <w:color w:val="2E2E2E"/>
            <w:sz w:val="26"/>
            <w:szCs w:val="26"/>
          </w:rPr>
          <w:t>help VA improve the app</w:t>
        </w:r>
      </w:ins>
      <w:ins w:id="26" w:author="User 5539" w:date="2018-12-11T15:23:00Z">
        <w:r>
          <w:rPr>
            <w:rFonts w:ascii="Arial" w:hAnsi="Arial" w:cs="Arial"/>
            <w:color w:val="2E2E2E"/>
            <w:sz w:val="26"/>
            <w:szCs w:val="26"/>
          </w:rPr>
          <w:t xml:space="preserve">.  </w:t>
        </w:r>
      </w:ins>
      <w:ins w:id="27" w:author="User 5539" w:date="2018-12-11T15:26:00Z">
        <w:r>
          <w:rPr>
            <w:rFonts w:ascii="Arial" w:hAnsi="Arial" w:cs="Arial"/>
            <w:color w:val="2E2E2E"/>
            <w:sz w:val="26"/>
            <w:szCs w:val="26"/>
          </w:rPr>
          <w:t xml:space="preserve">In the Settings menu, look for the </w:t>
        </w:r>
      </w:ins>
      <w:ins w:id="28" w:author="User 5539" w:date="2018-12-11T15:27:00Z">
        <w:r>
          <w:rPr>
            <w:rFonts w:ascii="Arial" w:hAnsi="Arial" w:cs="Arial"/>
            <w:color w:val="2E2E2E"/>
            <w:sz w:val="26"/>
            <w:szCs w:val="26"/>
          </w:rPr>
          <w:t xml:space="preserve">“Anonymous Usage Data” and switch to the “off” setting if you do not wish to share </w:t>
        </w:r>
      </w:ins>
      <w:ins w:id="29" w:author="User 5539" w:date="2018-12-11T15:30:00Z">
        <w:r w:rsidR="00091FE2">
          <w:rPr>
            <w:rFonts w:ascii="Arial" w:hAnsi="Arial" w:cs="Arial"/>
            <w:color w:val="2E2E2E"/>
            <w:sz w:val="26"/>
            <w:szCs w:val="26"/>
          </w:rPr>
          <w:t>any anonymous information.</w:t>
        </w:r>
      </w:ins>
    </w:p>
    <w:p w:rsidR="00091FE2" w:rsidRDefault="00091FE2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30" w:author="User 5539" w:date="2018-12-11T15:30:00Z"/>
          <w:rFonts w:ascii="Arial" w:hAnsi="Arial" w:cs="Arial"/>
          <w:color w:val="2E2E2E"/>
          <w:sz w:val="26"/>
          <w:szCs w:val="26"/>
        </w:rPr>
      </w:pPr>
    </w:p>
    <w:p w:rsidR="00091FE2" w:rsidRDefault="00091FE2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31" w:author="User 5539" w:date="2018-12-11T15:31:00Z"/>
          <w:rFonts w:ascii="Arial" w:hAnsi="Arial" w:cs="Arial"/>
          <w:color w:val="2E2E2E"/>
          <w:sz w:val="26"/>
          <w:szCs w:val="26"/>
        </w:rPr>
      </w:pPr>
      <w:ins w:id="32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>VA does make use of some third-party software development kits</w:t>
        </w:r>
      </w:ins>
      <w:ins w:id="33" w:author="User 5539" w:date="2018-12-11T15:31:00Z">
        <w:r>
          <w:rPr>
            <w:rFonts w:ascii="Arial" w:hAnsi="Arial" w:cs="Arial"/>
            <w:color w:val="2E2E2E"/>
            <w:sz w:val="26"/>
            <w:szCs w:val="26"/>
          </w:rPr>
          <w:t xml:space="preserve"> (SDKs)</w:t>
        </w:r>
      </w:ins>
      <w:ins w:id="34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 that make it possible to identify crashes (that is, extreme problems that make the app stop working) and keep the content up-to-date with the latest scientific and clinical guidelines.  </w:t>
        </w:r>
      </w:ins>
      <w:ins w:id="35" w:author="User 5539" w:date="2018-12-11T15:34:00Z">
        <w:r>
          <w:rPr>
            <w:rFonts w:ascii="Arial" w:hAnsi="Arial" w:cs="Arial"/>
            <w:color w:val="2E2E2E"/>
            <w:sz w:val="26"/>
            <w:szCs w:val="26"/>
          </w:rPr>
          <w:t xml:space="preserve">VA mobile apps do not share personal or identifying information with any of these vendors.  </w:t>
        </w:r>
      </w:ins>
      <w:ins w:id="36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 xml:space="preserve">Some </w:t>
        </w:r>
      </w:ins>
      <w:ins w:id="37" w:author="User 5539" w:date="2018-12-11T15:35:00Z">
        <w:r>
          <w:rPr>
            <w:rFonts w:ascii="Arial" w:hAnsi="Arial" w:cs="Arial"/>
            <w:color w:val="2E2E2E"/>
            <w:sz w:val="26"/>
            <w:szCs w:val="26"/>
          </w:rPr>
          <w:t xml:space="preserve">VA mobile </w:t>
        </w:r>
      </w:ins>
      <w:ins w:id="38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>applications</w:t>
        </w:r>
      </w:ins>
      <w:ins w:id="39" w:author="User 5539" w:date="2018-12-11T15:35:00Z">
        <w:r>
          <w:rPr>
            <w:rFonts w:ascii="Arial" w:hAnsi="Arial" w:cs="Arial"/>
            <w:color w:val="2E2E2E"/>
            <w:sz w:val="26"/>
            <w:szCs w:val="26"/>
          </w:rPr>
          <w:t xml:space="preserve"> </w:t>
        </w:r>
      </w:ins>
      <w:ins w:id="40" w:author="User 5539" w:date="2018-12-11T15:30:00Z">
        <w:r>
          <w:rPr>
            <w:rFonts w:ascii="Arial" w:hAnsi="Arial" w:cs="Arial"/>
            <w:color w:val="2E2E2E"/>
            <w:sz w:val="26"/>
            <w:szCs w:val="26"/>
          </w:rPr>
          <w:t>make use of the following</w:t>
        </w:r>
      </w:ins>
      <w:ins w:id="41" w:author="User 5539" w:date="2018-12-11T15:31:00Z">
        <w:r>
          <w:rPr>
            <w:rFonts w:ascii="Arial" w:hAnsi="Arial" w:cs="Arial"/>
            <w:color w:val="2E2E2E"/>
            <w:sz w:val="26"/>
            <w:szCs w:val="26"/>
          </w:rPr>
          <w:t xml:space="preserve"> SDKs:</w:t>
        </w:r>
      </w:ins>
    </w:p>
    <w:p w:rsidR="00091FE2" w:rsidRDefault="00091FE2" w:rsidP="00091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ins w:id="42" w:author="User 5539" w:date="2018-12-11T15:31:00Z"/>
          <w:rFonts w:ascii="Arial" w:hAnsi="Arial" w:cs="Arial"/>
          <w:color w:val="2E2E2E"/>
          <w:sz w:val="26"/>
          <w:szCs w:val="26"/>
        </w:rPr>
        <w:pPrChange w:id="43" w:author="User 5539" w:date="2018-12-11T15:31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44" w:author="User 5539" w:date="2018-12-11T15:31:00Z">
        <w:r>
          <w:rPr>
            <w:rFonts w:ascii="Arial" w:hAnsi="Arial" w:cs="Arial"/>
            <w:color w:val="2E2E2E"/>
            <w:sz w:val="26"/>
            <w:szCs w:val="26"/>
          </w:rPr>
          <w:t>Google Firebase (give specifics</w:t>
        </w:r>
      </w:ins>
      <w:ins w:id="45" w:author="User 5539" w:date="2018-12-11T15:35:00Z">
        <w:r>
          <w:rPr>
            <w:rFonts w:ascii="Arial" w:hAnsi="Arial" w:cs="Arial"/>
            <w:color w:val="2E2E2E"/>
            <w:sz w:val="26"/>
            <w:szCs w:val="26"/>
          </w:rPr>
          <w:t>, including link to privacy policy</w:t>
        </w:r>
      </w:ins>
      <w:ins w:id="46" w:author="User 5539" w:date="2018-12-11T15:31:00Z">
        <w:r>
          <w:rPr>
            <w:rFonts w:ascii="Arial" w:hAnsi="Arial" w:cs="Arial"/>
            <w:color w:val="2E2E2E"/>
            <w:sz w:val="26"/>
            <w:szCs w:val="26"/>
          </w:rPr>
          <w:t>)</w:t>
        </w:r>
      </w:ins>
    </w:p>
    <w:p w:rsidR="00091FE2" w:rsidRDefault="00091FE2" w:rsidP="00091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ins w:id="47" w:author="User 5539" w:date="2018-12-11T15:32:00Z"/>
          <w:rFonts w:ascii="Arial" w:hAnsi="Arial" w:cs="Arial"/>
          <w:color w:val="2E2E2E"/>
          <w:sz w:val="26"/>
          <w:szCs w:val="26"/>
        </w:rPr>
        <w:pPrChange w:id="48" w:author="User 5539" w:date="2018-12-11T15:31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49" w:author="User 5539" w:date="2018-12-11T15:32:00Z">
        <w:r>
          <w:rPr>
            <w:rFonts w:ascii="Arial" w:hAnsi="Arial" w:cs="Arial"/>
            <w:color w:val="2E2E2E"/>
            <w:sz w:val="26"/>
            <w:szCs w:val="26"/>
          </w:rPr>
          <w:t xml:space="preserve">Google </w:t>
        </w:r>
        <w:proofErr w:type="spellStart"/>
        <w:r>
          <w:rPr>
            <w:rFonts w:ascii="Arial" w:hAnsi="Arial" w:cs="Arial"/>
            <w:color w:val="2E2E2E"/>
            <w:sz w:val="26"/>
            <w:szCs w:val="26"/>
          </w:rPr>
          <w:t>Crashlytics</w:t>
        </w:r>
        <w:proofErr w:type="spellEnd"/>
        <w:r>
          <w:rPr>
            <w:rFonts w:ascii="Arial" w:hAnsi="Arial" w:cs="Arial"/>
            <w:color w:val="2E2E2E"/>
            <w:sz w:val="26"/>
            <w:szCs w:val="26"/>
          </w:rPr>
          <w:t xml:space="preserve"> (give specifics</w:t>
        </w:r>
      </w:ins>
      <w:ins w:id="50" w:author="User 5539" w:date="2018-12-11T15:35:00Z">
        <w:r>
          <w:rPr>
            <w:rFonts w:ascii="Arial" w:hAnsi="Arial" w:cs="Arial"/>
            <w:color w:val="2E2E2E"/>
            <w:sz w:val="26"/>
            <w:szCs w:val="26"/>
          </w:rPr>
          <w:t>, including link to privacy policy</w:t>
        </w:r>
      </w:ins>
      <w:ins w:id="51" w:author="User 5539" w:date="2018-12-11T15:32:00Z">
        <w:r>
          <w:rPr>
            <w:rFonts w:ascii="Arial" w:hAnsi="Arial" w:cs="Arial"/>
            <w:color w:val="2E2E2E"/>
            <w:sz w:val="26"/>
            <w:szCs w:val="26"/>
          </w:rPr>
          <w:t>)</w:t>
        </w:r>
      </w:ins>
    </w:p>
    <w:p w:rsidR="00091FE2" w:rsidRDefault="00091FE2" w:rsidP="00091FE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ins w:id="52" w:author="User 5539" w:date="2018-12-11T15:23:00Z"/>
          <w:rFonts w:ascii="Arial" w:hAnsi="Arial" w:cs="Arial"/>
          <w:color w:val="2E2E2E"/>
          <w:sz w:val="26"/>
          <w:szCs w:val="26"/>
        </w:rPr>
        <w:pPrChange w:id="53" w:author="User 5539" w:date="2018-12-11T15:31:00Z">
          <w:pPr>
            <w:pStyle w:val="NormalWeb"/>
            <w:shd w:val="clear" w:color="auto" w:fill="FFFFFF"/>
            <w:spacing w:before="0" w:beforeAutospacing="0" w:after="0" w:afterAutospacing="0" w:line="360" w:lineRule="atLeast"/>
          </w:pPr>
        </w:pPrChange>
      </w:pPr>
      <w:ins w:id="54" w:author="User 5539" w:date="2018-12-11T15:33:00Z">
        <w:r>
          <w:rPr>
            <w:rFonts w:ascii="Arial" w:hAnsi="Arial" w:cs="Arial"/>
            <w:color w:val="2E2E2E"/>
            <w:sz w:val="26"/>
            <w:szCs w:val="26"/>
          </w:rPr>
          <w:t>Others? (get list from Vertical)</w:t>
        </w:r>
      </w:ins>
    </w:p>
    <w:p w:rsidR="00091FE2" w:rsidRDefault="00091FE2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ins w:id="55" w:author="User 5539" w:date="2018-12-11T15:35:00Z"/>
          <w:rFonts w:ascii="Arial" w:hAnsi="Arial" w:cs="Arial"/>
          <w:color w:val="2E2E2E"/>
          <w:sz w:val="26"/>
          <w:szCs w:val="26"/>
        </w:rPr>
      </w:pPr>
    </w:p>
    <w:p w:rsidR="00C12675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E2E2E"/>
          <w:sz w:val="26"/>
          <w:szCs w:val="26"/>
        </w:rPr>
      </w:pPr>
      <w:bookmarkStart w:id="56" w:name="_GoBack"/>
      <w:bookmarkEnd w:id="56"/>
      <w:del w:id="57" w:author="User 5539" w:date="2018-12-11T15:21:00Z">
        <w:r w:rsidDel="00C8071E">
          <w:rPr>
            <w:rFonts w:ascii="Arial" w:hAnsi="Arial" w:cs="Arial"/>
            <w:color w:val="2E2E2E"/>
            <w:sz w:val="26"/>
            <w:szCs w:val="26"/>
          </w:rPr>
          <w:delText xml:space="preserve"> </w:delText>
        </w:r>
      </w:del>
      <w:r>
        <w:rPr>
          <w:rFonts w:ascii="Arial" w:hAnsi="Arial" w:cs="Arial"/>
          <w:color w:val="2E2E2E"/>
          <w:sz w:val="26"/>
          <w:szCs w:val="26"/>
        </w:rPr>
        <w:t>You also acknowledge that it is your sole responsibility to protect and otherwise secure any information captured and stored by the software once installed on your device.</w:t>
      </w:r>
      <w:ins w:id="58" w:author="User 5539" w:date="2018-12-11T15:23:00Z">
        <w:r w:rsidR="00C8071E">
          <w:rPr>
            <w:rFonts w:ascii="Arial" w:hAnsi="Arial" w:cs="Arial"/>
            <w:color w:val="2E2E2E"/>
            <w:sz w:val="26"/>
            <w:szCs w:val="26"/>
          </w:rPr>
          <w:t xml:space="preserve">  </w:t>
        </w:r>
      </w:ins>
    </w:p>
    <w:p w:rsidR="00C12675" w:rsidDel="00C8071E" w:rsidRDefault="00C12675" w:rsidP="00C12675">
      <w:pPr>
        <w:pStyle w:val="NormalWeb"/>
        <w:shd w:val="clear" w:color="auto" w:fill="FFFFFF"/>
        <w:spacing w:before="0" w:beforeAutospacing="0" w:after="0" w:afterAutospacing="0" w:line="360" w:lineRule="atLeast"/>
        <w:rPr>
          <w:del w:id="59" w:author="User 5539" w:date="2018-12-11T15:24:00Z"/>
          <w:rFonts w:ascii="Arial" w:hAnsi="Arial" w:cs="Arial"/>
          <w:color w:val="2E2E2E"/>
          <w:sz w:val="26"/>
          <w:szCs w:val="26"/>
        </w:rPr>
      </w:pPr>
      <w:del w:id="60" w:author="User 5539" w:date="2018-12-11T15:24:00Z">
        <w:r w:rsidDel="00C8071E">
          <w:rPr>
            <w:rFonts w:ascii="Arial" w:hAnsi="Arial" w:cs="Arial"/>
            <w:color w:val="2E2E2E"/>
            <w:sz w:val="26"/>
            <w:szCs w:val="26"/>
          </w:rPr>
          <w:delText>For statistical purposes VA collects anonymous usage data and sends it to a data provider. This feature can be disabled through the app's settings screen at any time.</w:delText>
        </w:r>
      </w:del>
    </w:p>
    <w:p w:rsidR="004A3547" w:rsidRPr="00C12675" w:rsidRDefault="004A3547">
      <w:pPr>
        <w:rPr>
          <w:b/>
        </w:rPr>
      </w:pPr>
    </w:p>
    <w:sectPr w:rsidR="004A3547" w:rsidRPr="00C12675" w:rsidSect="0020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47C0"/>
    <w:multiLevelType w:val="hybridMultilevel"/>
    <w:tmpl w:val="AE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 5539">
    <w15:presenceInfo w15:providerId="AD" w15:userId="S::user5539@my365.site::af4dfa04-7502-456a-b2c3-55c7d9347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75"/>
    <w:rsid w:val="00091FE2"/>
    <w:rsid w:val="002040EE"/>
    <w:rsid w:val="004A3547"/>
    <w:rsid w:val="00B27CDB"/>
    <w:rsid w:val="00C12675"/>
    <w:rsid w:val="00C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CD7A1"/>
  <w15:chartTrackingRefBased/>
  <w15:docId w15:val="{7F029B3A-4579-0C4A-85BB-D9BA073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2675"/>
    <w:rPr>
      <w:b/>
      <w:bCs/>
    </w:rPr>
  </w:style>
  <w:style w:type="paragraph" w:styleId="Revision">
    <w:name w:val="Revision"/>
    <w:hidden/>
    <w:uiPriority w:val="99"/>
    <w:semiHidden/>
    <w:rsid w:val="00C8071E"/>
  </w:style>
  <w:style w:type="paragraph" w:styleId="BalloonText">
    <w:name w:val="Balloon Text"/>
    <w:basedOn w:val="Normal"/>
    <w:link w:val="BalloonTextChar"/>
    <w:uiPriority w:val="99"/>
    <w:semiHidden/>
    <w:unhideWhenUsed/>
    <w:rsid w:val="00C807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5539</dc:creator>
  <cp:keywords/>
  <dc:description/>
  <cp:lastModifiedBy>User 5539</cp:lastModifiedBy>
  <cp:revision>2</cp:revision>
  <dcterms:created xsi:type="dcterms:W3CDTF">2018-12-11T23:17:00Z</dcterms:created>
  <dcterms:modified xsi:type="dcterms:W3CDTF">2018-12-11T23:36:00Z</dcterms:modified>
</cp:coreProperties>
</file>