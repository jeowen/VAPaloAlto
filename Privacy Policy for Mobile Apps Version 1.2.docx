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BA7E5" w14:textId="77777777" w:rsidR="00C12675" w:rsidRDefault="00C12675" w:rsidP="00C12675">
      <w:pPr>
        <w:pStyle w:val="NormalWeb"/>
        <w:shd w:val="clear" w:color="auto" w:fill="FFFFFF"/>
        <w:spacing w:before="0" w:beforeAutospacing="0" w:after="0" w:afterAutospacing="0" w:line="360" w:lineRule="atLeast"/>
        <w:rPr>
          <w:rStyle w:val="Strong"/>
          <w:rFonts w:ascii="Arial" w:hAnsi="Arial" w:cs="Arial"/>
          <w:color w:val="2E2E2E"/>
          <w:sz w:val="26"/>
          <w:szCs w:val="26"/>
        </w:rPr>
      </w:pPr>
      <w:bookmarkStart w:id="0" w:name="_GoBack"/>
      <w:bookmarkEnd w:id="0"/>
      <w:r>
        <w:rPr>
          <w:rStyle w:val="Strong"/>
          <w:rFonts w:ascii="Arial" w:hAnsi="Arial" w:cs="Arial"/>
          <w:color w:val="2E2E2E"/>
          <w:sz w:val="26"/>
          <w:szCs w:val="26"/>
        </w:rPr>
        <w:t>Privacy Policy for Mobile Apps:</w:t>
      </w:r>
    </w:p>
    <w:p w14:paraId="2B74ADCC" w14:textId="77777777" w:rsidR="00C12675" w:rsidRDefault="00C12675" w:rsidP="00C12675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2E2E2E"/>
          <w:sz w:val="26"/>
          <w:szCs w:val="26"/>
        </w:rPr>
      </w:pPr>
    </w:p>
    <w:p w14:paraId="363C2808" w14:textId="3EBA1FE2" w:rsidR="0025438F" w:rsidRDefault="0031593B" w:rsidP="00C12675">
      <w:pPr>
        <w:pStyle w:val="NormalWeb"/>
        <w:shd w:val="clear" w:color="auto" w:fill="FFFFFF"/>
        <w:spacing w:before="0" w:beforeAutospacing="0" w:after="0" w:afterAutospacing="0" w:line="360" w:lineRule="atLeast"/>
        <w:rPr>
          <w:ins w:id="1" w:author="Juhasz, Katherine M." w:date="2019-01-03T14:06:00Z"/>
          <w:rFonts w:ascii="Arial" w:hAnsi="Arial" w:cs="Arial"/>
          <w:color w:val="2E2E2E"/>
          <w:sz w:val="26"/>
          <w:szCs w:val="26"/>
        </w:rPr>
      </w:pPr>
      <w:ins w:id="2" w:author="Juhasz, Katherine M." w:date="2019-01-03T14:01:00Z">
        <w:r>
          <w:rPr>
            <w:rFonts w:ascii="Arial" w:hAnsi="Arial" w:cs="Arial"/>
            <w:color w:val="2E2E2E"/>
            <w:sz w:val="26"/>
            <w:szCs w:val="26"/>
          </w:rPr>
          <w:t>When you use a VA mobile app, n</w:t>
        </w:r>
      </w:ins>
      <w:del w:id="3" w:author="Juhasz, Katherine M." w:date="2019-01-03T14:01:00Z">
        <w:r w:rsidR="00C12675" w:rsidDel="0031593B">
          <w:rPr>
            <w:rFonts w:ascii="Arial" w:hAnsi="Arial" w:cs="Arial"/>
            <w:color w:val="2E2E2E"/>
            <w:sz w:val="26"/>
            <w:szCs w:val="26"/>
          </w:rPr>
          <w:delText>N</w:delText>
        </w:r>
      </w:del>
      <w:r w:rsidR="00C12675">
        <w:rPr>
          <w:rFonts w:ascii="Arial" w:hAnsi="Arial" w:cs="Arial"/>
          <w:color w:val="2E2E2E"/>
          <w:sz w:val="26"/>
          <w:szCs w:val="26"/>
        </w:rPr>
        <w:t xml:space="preserve">o </w:t>
      </w:r>
      <w:del w:id="4" w:author="David Taylor" w:date="2019-01-03T19:35:00Z">
        <w:r w:rsidR="00C12675" w:rsidDel="00043800">
          <w:rPr>
            <w:rFonts w:ascii="Arial" w:hAnsi="Arial" w:cs="Arial"/>
            <w:color w:val="2E2E2E"/>
            <w:sz w:val="26"/>
            <w:szCs w:val="26"/>
          </w:rPr>
          <w:delText>individually identifiable data</w:delText>
        </w:r>
      </w:del>
      <w:ins w:id="5" w:author="David Taylor" w:date="2019-01-03T19:35:00Z">
        <w:r w:rsidR="00043800">
          <w:rPr>
            <w:rFonts w:ascii="Arial" w:hAnsi="Arial" w:cs="Arial"/>
            <w:color w:val="2E2E2E"/>
            <w:sz w:val="26"/>
            <w:szCs w:val="26"/>
          </w:rPr>
          <w:t>data that could be used to identify you specifically</w:t>
        </w:r>
      </w:ins>
      <w:r w:rsidR="00C12675">
        <w:rPr>
          <w:rFonts w:ascii="Arial" w:hAnsi="Arial" w:cs="Arial"/>
          <w:color w:val="2E2E2E"/>
          <w:sz w:val="26"/>
          <w:szCs w:val="26"/>
        </w:rPr>
        <w:t xml:space="preserve"> is </w:t>
      </w:r>
      <w:del w:id="6" w:author="David Taylor" w:date="2019-01-03T19:35:00Z">
        <w:r w:rsidR="00C12675" w:rsidDel="00043800">
          <w:rPr>
            <w:rFonts w:ascii="Arial" w:hAnsi="Arial" w:cs="Arial"/>
            <w:color w:val="2E2E2E"/>
            <w:sz w:val="26"/>
            <w:szCs w:val="26"/>
          </w:rPr>
          <w:delText>transferred or</w:delText>
        </w:r>
      </w:del>
      <w:r w:rsidR="00C12675">
        <w:rPr>
          <w:rFonts w:ascii="Arial" w:hAnsi="Arial" w:cs="Arial"/>
          <w:color w:val="2E2E2E"/>
          <w:sz w:val="26"/>
          <w:szCs w:val="26"/>
        </w:rPr>
        <w:t xml:space="preserve"> </w:t>
      </w:r>
      <w:del w:id="7" w:author="Juhasz, Katherine M." w:date="2019-01-03T13:58:00Z">
        <w:r w:rsidR="00C12675" w:rsidDel="0031593B">
          <w:rPr>
            <w:rFonts w:ascii="Arial" w:hAnsi="Arial" w:cs="Arial"/>
            <w:color w:val="2E2E2E"/>
            <w:sz w:val="26"/>
            <w:szCs w:val="26"/>
          </w:rPr>
          <w:delText xml:space="preserve">transmitted </w:delText>
        </w:r>
      </w:del>
      <w:ins w:id="8" w:author="Juhasz, Katherine M." w:date="2019-01-03T13:58:00Z">
        <w:r>
          <w:rPr>
            <w:rFonts w:ascii="Arial" w:hAnsi="Arial" w:cs="Arial"/>
            <w:color w:val="2E2E2E"/>
            <w:sz w:val="26"/>
            <w:szCs w:val="26"/>
          </w:rPr>
          <w:t xml:space="preserve">sent </w:t>
        </w:r>
      </w:ins>
      <w:r w:rsidR="00C12675">
        <w:rPr>
          <w:rFonts w:ascii="Arial" w:hAnsi="Arial" w:cs="Arial"/>
          <w:color w:val="2E2E2E"/>
          <w:sz w:val="26"/>
          <w:szCs w:val="26"/>
        </w:rPr>
        <w:t>to VA</w:t>
      </w:r>
      <w:del w:id="9" w:author="Juhasz, Katherine M." w:date="2019-01-03T14:01:00Z">
        <w:r w:rsidR="00C12675" w:rsidDel="0031593B">
          <w:rPr>
            <w:rFonts w:ascii="Arial" w:hAnsi="Arial" w:cs="Arial"/>
            <w:color w:val="2E2E2E"/>
            <w:sz w:val="26"/>
            <w:szCs w:val="26"/>
          </w:rPr>
          <w:delText xml:space="preserve"> </w:delText>
        </w:r>
      </w:del>
      <w:del w:id="10" w:author="Juhasz, Katherine M." w:date="2019-01-03T13:59:00Z">
        <w:r w:rsidR="00C12675" w:rsidDel="0031593B">
          <w:rPr>
            <w:rFonts w:ascii="Arial" w:hAnsi="Arial" w:cs="Arial"/>
            <w:color w:val="2E2E2E"/>
            <w:sz w:val="26"/>
            <w:szCs w:val="26"/>
          </w:rPr>
          <w:delText xml:space="preserve">in any way </w:delText>
        </w:r>
      </w:del>
      <w:del w:id="11" w:author="Juhasz, Katherine M." w:date="2019-01-03T14:01:00Z">
        <w:r w:rsidR="00C12675" w:rsidDel="0031593B">
          <w:rPr>
            <w:rFonts w:ascii="Arial" w:hAnsi="Arial" w:cs="Arial"/>
            <w:color w:val="2E2E2E"/>
            <w:sz w:val="26"/>
            <w:szCs w:val="26"/>
          </w:rPr>
          <w:delText>through the use of the app</w:delText>
        </w:r>
      </w:del>
      <w:r w:rsidR="00C12675">
        <w:rPr>
          <w:rFonts w:ascii="Arial" w:hAnsi="Arial" w:cs="Arial"/>
          <w:color w:val="2E2E2E"/>
          <w:sz w:val="26"/>
          <w:szCs w:val="26"/>
        </w:rPr>
        <w:t xml:space="preserve">. </w:t>
      </w:r>
    </w:p>
    <w:p w14:paraId="3CD878DF" w14:textId="77777777" w:rsidR="0025438F" w:rsidRDefault="00C8071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rPr>
          <w:ins w:id="12" w:author="Juhasz, Katherine M." w:date="2019-01-03T14:07:00Z"/>
          <w:rFonts w:ascii="Arial" w:hAnsi="Arial" w:cs="Arial"/>
          <w:color w:val="2E2E2E"/>
          <w:sz w:val="26"/>
          <w:szCs w:val="26"/>
        </w:rPr>
        <w:pPrChange w:id="13" w:author="Juhasz, Katherine M." w:date="2019-01-03T14:06:00Z">
          <w:pPr>
            <w:pStyle w:val="NormalWeb"/>
            <w:shd w:val="clear" w:color="auto" w:fill="FFFFFF"/>
            <w:spacing w:before="0" w:beforeAutospacing="0" w:after="0" w:afterAutospacing="0" w:line="360" w:lineRule="atLeast"/>
          </w:pPr>
        </w:pPrChange>
      </w:pPr>
      <w:ins w:id="14" w:author="User 5539" w:date="2018-12-11T15:20:00Z">
        <w:r>
          <w:rPr>
            <w:rFonts w:ascii="Arial" w:hAnsi="Arial" w:cs="Arial"/>
            <w:color w:val="2E2E2E"/>
            <w:sz w:val="26"/>
            <w:szCs w:val="26"/>
          </w:rPr>
          <w:t>VA mobile apps do not collect any information about your location</w:t>
        </w:r>
      </w:ins>
      <w:ins w:id="15" w:author="Juhasz, Katherine M." w:date="2019-01-03T13:59:00Z">
        <w:r w:rsidR="0031593B">
          <w:rPr>
            <w:rFonts w:ascii="Arial" w:hAnsi="Arial" w:cs="Arial"/>
            <w:color w:val="2E2E2E"/>
            <w:sz w:val="26"/>
            <w:szCs w:val="26"/>
          </w:rPr>
          <w:t>.</w:t>
        </w:r>
      </w:ins>
      <w:ins w:id="16" w:author="User 5539" w:date="2018-12-11T15:20:00Z">
        <w:r>
          <w:rPr>
            <w:rFonts w:ascii="Arial" w:hAnsi="Arial" w:cs="Arial"/>
            <w:color w:val="2E2E2E"/>
            <w:sz w:val="26"/>
            <w:szCs w:val="26"/>
          </w:rPr>
          <w:t xml:space="preserve"> </w:t>
        </w:r>
      </w:ins>
    </w:p>
    <w:p w14:paraId="57A1E52B" w14:textId="77777777" w:rsidR="0025438F" w:rsidRDefault="0031593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rPr>
          <w:ins w:id="17" w:author="Juhasz, Katherine M." w:date="2019-01-03T14:07:00Z"/>
          <w:rFonts w:ascii="Arial" w:hAnsi="Arial" w:cs="Arial"/>
          <w:color w:val="2E2E2E"/>
          <w:sz w:val="26"/>
          <w:szCs w:val="26"/>
        </w:rPr>
        <w:pPrChange w:id="18" w:author="Juhasz, Katherine M." w:date="2019-01-03T14:06:00Z">
          <w:pPr>
            <w:pStyle w:val="NormalWeb"/>
            <w:shd w:val="clear" w:color="auto" w:fill="FFFFFF"/>
            <w:spacing w:before="0" w:beforeAutospacing="0" w:after="0" w:afterAutospacing="0" w:line="360" w:lineRule="atLeast"/>
          </w:pPr>
        </w:pPrChange>
      </w:pPr>
      <w:ins w:id="19" w:author="Juhasz, Katherine M." w:date="2019-01-03T13:59:00Z">
        <w:r>
          <w:rPr>
            <w:rFonts w:ascii="Arial" w:hAnsi="Arial" w:cs="Arial"/>
            <w:color w:val="2E2E2E"/>
            <w:sz w:val="26"/>
            <w:szCs w:val="26"/>
          </w:rPr>
          <w:t>They</w:t>
        </w:r>
      </w:ins>
      <w:ins w:id="20" w:author="User 5539" w:date="2018-12-11T15:20:00Z">
        <w:del w:id="21" w:author="Juhasz, Katherine M." w:date="2019-01-03T13:59:00Z">
          <w:r w:rsidR="00C8071E" w:rsidDel="0031593B">
            <w:rPr>
              <w:rFonts w:ascii="Arial" w:hAnsi="Arial" w:cs="Arial"/>
              <w:color w:val="2E2E2E"/>
              <w:sz w:val="26"/>
              <w:szCs w:val="26"/>
            </w:rPr>
            <w:delText>and</w:delText>
          </w:r>
        </w:del>
        <w:r w:rsidR="00C8071E">
          <w:rPr>
            <w:rFonts w:ascii="Arial" w:hAnsi="Arial" w:cs="Arial"/>
            <w:color w:val="2E2E2E"/>
            <w:sz w:val="26"/>
            <w:szCs w:val="26"/>
          </w:rPr>
          <w:t xml:space="preserve"> do not </w:t>
        </w:r>
      </w:ins>
      <w:ins w:id="22" w:author="User 5539" w:date="2018-12-11T15:21:00Z">
        <w:r w:rsidR="00C8071E">
          <w:rPr>
            <w:rFonts w:ascii="Arial" w:hAnsi="Arial" w:cs="Arial"/>
            <w:color w:val="2E2E2E"/>
            <w:sz w:val="26"/>
            <w:szCs w:val="26"/>
          </w:rPr>
          <w:t xml:space="preserve">knowingly </w:t>
        </w:r>
      </w:ins>
      <w:ins w:id="23" w:author="User 5539" w:date="2018-12-11T15:20:00Z">
        <w:r w:rsidR="00C8071E">
          <w:rPr>
            <w:rFonts w:ascii="Arial" w:hAnsi="Arial" w:cs="Arial"/>
            <w:color w:val="2E2E2E"/>
            <w:sz w:val="26"/>
            <w:szCs w:val="26"/>
          </w:rPr>
          <w:t>share any information with third parties.</w:t>
        </w:r>
        <w:del w:id="24" w:author="Juhasz, Katherine M." w:date="2019-01-03T13:55:00Z">
          <w:r w:rsidR="00C8071E" w:rsidDel="0031593B">
            <w:rPr>
              <w:rFonts w:ascii="Arial" w:hAnsi="Arial" w:cs="Arial"/>
              <w:color w:val="2E2E2E"/>
              <w:sz w:val="26"/>
              <w:szCs w:val="26"/>
            </w:rPr>
            <w:delText xml:space="preserve"> </w:delText>
          </w:r>
        </w:del>
        <w:r w:rsidR="00C8071E">
          <w:rPr>
            <w:rFonts w:ascii="Arial" w:hAnsi="Arial" w:cs="Arial"/>
            <w:color w:val="2E2E2E"/>
            <w:sz w:val="26"/>
            <w:szCs w:val="26"/>
          </w:rPr>
          <w:t xml:space="preserve"> </w:t>
        </w:r>
      </w:ins>
    </w:p>
    <w:p w14:paraId="78E17A82" w14:textId="77777777" w:rsidR="0025438F" w:rsidRDefault="00C1267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rPr>
          <w:ins w:id="25" w:author="Juhasz, Katherine M." w:date="2019-01-03T14:07:00Z"/>
          <w:rFonts w:ascii="Arial" w:hAnsi="Arial" w:cs="Arial"/>
          <w:color w:val="2E2E2E"/>
          <w:sz w:val="26"/>
          <w:szCs w:val="26"/>
        </w:rPr>
        <w:pPrChange w:id="26" w:author="Juhasz, Katherine M." w:date="2019-01-03T14:06:00Z">
          <w:pPr>
            <w:pStyle w:val="NormalWeb"/>
            <w:shd w:val="clear" w:color="auto" w:fill="FFFFFF"/>
            <w:spacing w:before="0" w:beforeAutospacing="0" w:after="0" w:afterAutospacing="0" w:line="360" w:lineRule="atLeast"/>
          </w:pPr>
        </w:pPrChange>
      </w:pPr>
      <w:del w:id="27" w:author="User 5539" w:date="2018-12-11T15:18:00Z">
        <w:r w:rsidDel="00C8071E">
          <w:rPr>
            <w:rFonts w:ascii="Arial" w:hAnsi="Arial" w:cs="Arial"/>
            <w:color w:val="2E2E2E"/>
            <w:sz w:val="26"/>
            <w:szCs w:val="26"/>
          </w:rPr>
          <w:delText>All individually identifiable data</w:delText>
        </w:r>
      </w:del>
      <w:ins w:id="28" w:author="User 5539" w:date="2018-12-11T15:18:00Z">
        <w:r w:rsidR="00C8071E">
          <w:rPr>
            <w:rFonts w:ascii="Arial" w:hAnsi="Arial" w:cs="Arial"/>
            <w:color w:val="2E2E2E"/>
            <w:sz w:val="26"/>
            <w:szCs w:val="26"/>
          </w:rPr>
          <w:t>Any information that you enter, such as names, phone numbers, addresses, images, or music</w:t>
        </w:r>
      </w:ins>
      <w:ins w:id="29" w:author="Juhasz, Katherine M." w:date="2019-01-03T13:59:00Z">
        <w:r w:rsidR="0031593B">
          <w:rPr>
            <w:rFonts w:ascii="Arial" w:hAnsi="Arial" w:cs="Arial"/>
            <w:color w:val="2E2E2E"/>
            <w:sz w:val="26"/>
            <w:szCs w:val="26"/>
          </w:rPr>
          <w:t>,</w:t>
        </w:r>
      </w:ins>
      <w:ins w:id="30" w:author="User 5539" w:date="2018-12-11T15:19:00Z">
        <w:r w:rsidR="00C8071E">
          <w:rPr>
            <w:rFonts w:ascii="Arial" w:hAnsi="Arial" w:cs="Arial"/>
            <w:color w:val="2E2E2E"/>
            <w:sz w:val="26"/>
            <w:szCs w:val="26"/>
          </w:rPr>
          <w:t xml:space="preserve"> </w:t>
        </w:r>
        <w:del w:id="31" w:author="Juhasz, Katherine M." w:date="2019-01-03T14:10:00Z">
          <w:r w:rsidR="00C8071E" w:rsidDel="0025438F">
            <w:rPr>
              <w:rFonts w:ascii="Arial" w:hAnsi="Arial" w:cs="Arial"/>
              <w:color w:val="2E2E2E"/>
              <w:sz w:val="26"/>
              <w:szCs w:val="26"/>
            </w:rPr>
            <w:delText>remains</w:delText>
          </w:r>
        </w:del>
      </w:ins>
      <w:del w:id="32" w:author="Juhasz, Katherine M." w:date="2019-01-03T14:10:00Z">
        <w:r w:rsidDel="0025438F">
          <w:rPr>
            <w:rFonts w:ascii="Arial" w:hAnsi="Arial" w:cs="Arial"/>
            <w:color w:val="2E2E2E"/>
            <w:sz w:val="26"/>
            <w:szCs w:val="26"/>
          </w:rPr>
          <w:delText xml:space="preserve"> entered by you</w:delText>
        </w:r>
      </w:del>
      <w:del w:id="33" w:author="Juhasz, Katherine M." w:date="2019-01-03T13:55:00Z">
        <w:r w:rsidDel="0031593B">
          <w:rPr>
            <w:rFonts w:ascii="Arial" w:hAnsi="Arial" w:cs="Arial"/>
            <w:color w:val="2E2E2E"/>
            <w:sz w:val="26"/>
            <w:szCs w:val="26"/>
          </w:rPr>
          <w:delText xml:space="preserve"> remains</w:delText>
        </w:r>
      </w:del>
      <w:del w:id="34" w:author="Juhasz, Katherine M." w:date="2019-01-03T14:10:00Z">
        <w:r w:rsidDel="0025438F">
          <w:rPr>
            <w:rFonts w:ascii="Arial" w:hAnsi="Arial" w:cs="Arial"/>
            <w:color w:val="2E2E2E"/>
            <w:sz w:val="26"/>
            <w:szCs w:val="26"/>
          </w:rPr>
          <w:delText xml:space="preserve"> </w:delText>
        </w:r>
      </w:del>
      <w:ins w:id="35" w:author="Juhasz, Katherine M." w:date="2019-01-03T14:10:00Z">
        <w:r w:rsidR="0025438F">
          <w:rPr>
            <w:rFonts w:ascii="Arial" w:hAnsi="Arial" w:cs="Arial"/>
            <w:color w:val="2E2E2E"/>
            <w:sz w:val="26"/>
            <w:szCs w:val="26"/>
          </w:rPr>
          <w:t>is</w:t>
        </w:r>
      </w:ins>
      <w:ins w:id="36" w:author="Juhasz, Katherine M." w:date="2019-01-03T14:00:00Z">
        <w:r w:rsidR="0031593B">
          <w:rPr>
            <w:rFonts w:ascii="Arial" w:hAnsi="Arial" w:cs="Arial"/>
            <w:color w:val="2E2E2E"/>
            <w:sz w:val="26"/>
            <w:szCs w:val="26"/>
          </w:rPr>
          <w:t xml:space="preserve"> </w:t>
        </w:r>
      </w:ins>
      <w:r>
        <w:rPr>
          <w:rFonts w:ascii="Arial" w:hAnsi="Arial" w:cs="Arial"/>
          <w:color w:val="2E2E2E"/>
          <w:sz w:val="26"/>
          <w:szCs w:val="26"/>
        </w:rPr>
        <w:t xml:space="preserve">your </w:t>
      </w:r>
      <w:del w:id="37" w:author="Juhasz, Katherine M." w:date="2019-01-03T14:00:00Z">
        <w:r w:rsidDel="0031593B">
          <w:rPr>
            <w:rFonts w:ascii="Arial" w:hAnsi="Arial" w:cs="Arial"/>
            <w:color w:val="2E2E2E"/>
            <w:sz w:val="26"/>
            <w:szCs w:val="26"/>
          </w:rPr>
          <w:delText xml:space="preserve">sole </w:delText>
        </w:r>
      </w:del>
      <w:r>
        <w:rPr>
          <w:rFonts w:ascii="Arial" w:hAnsi="Arial" w:cs="Arial"/>
          <w:color w:val="2E2E2E"/>
          <w:sz w:val="26"/>
          <w:szCs w:val="26"/>
        </w:rPr>
        <w:t>property</w:t>
      </w:r>
      <w:ins w:id="38" w:author="Juhasz, Katherine M." w:date="2019-01-03T13:59:00Z">
        <w:r w:rsidR="0031593B">
          <w:rPr>
            <w:rFonts w:ascii="Arial" w:hAnsi="Arial" w:cs="Arial"/>
            <w:color w:val="2E2E2E"/>
            <w:sz w:val="26"/>
            <w:szCs w:val="26"/>
          </w:rPr>
          <w:t>.</w:t>
        </w:r>
      </w:ins>
      <w:r>
        <w:rPr>
          <w:rFonts w:ascii="Arial" w:hAnsi="Arial" w:cs="Arial"/>
          <w:color w:val="2E2E2E"/>
          <w:sz w:val="26"/>
          <w:szCs w:val="26"/>
        </w:rPr>
        <w:t xml:space="preserve"> </w:t>
      </w:r>
    </w:p>
    <w:p w14:paraId="7D25CFE6" w14:textId="77777777" w:rsidR="00C8071E" w:rsidRDefault="0031593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rPr>
          <w:ins w:id="39" w:author="User 5539" w:date="2018-12-11T15:21:00Z"/>
          <w:rFonts w:ascii="Arial" w:hAnsi="Arial" w:cs="Arial"/>
          <w:color w:val="2E2E2E"/>
          <w:sz w:val="26"/>
          <w:szCs w:val="26"/>
        </w:rPr>
        <w:pPrChange w:id="40" w:author="Juhasz, Katherine M." w:date="2019-01-03T14:06:00Z">
          <w:pPr>
            <w:pStyle w:val="NormalWeb"/>
            <w:shd w:val="clear" w:color="auto" w:fill="FFFFFF"/>
            <w:spacing w:before="0" w:beforeAutospacing="0" w:after="0" w:afterAutospacing="0" w:line="360" w:lineRule="atLeast"/>
          </w:pPr>
        </w:pPrChange>
      </w:pPr>
      <w:ins w:id="41" w:author="Juhasz, Katherine M." w:date="2019-01-03T13:59:00Z">
        <w:r>
          <w:rPr>
            <w:rFonts w:ascii="Arial" w:hAnsi="Arial" w:cs="Arial"/>
            <w:color w:val="2E2E2E"/>
            <w:sz w:val="26"/>
            <w:szCs w:val="26"/>
          </w:rPr>
          <w:t>This information</w:t>
        </w:r>
      </w:ins>
      <w:del w:id="42" w:author="Juhasz, Katherine M." w:date="2019-01-03T13:59:00Z">
        <w:r w:rsidR="00C12675" w:rsidDel="0031593B">
          <w:rPr>
            <w:rFonts w:ascii="Arial" w:hAnsi="Arial" w:cs="Arial"/>
            <w:color w:val="2E2E2E"/>
            <w:sz w:val="26"/>
            <w:szCs w:val="26"/>
          </w:rPr>
          <w:delText>and</w:delText>
        </w:r>
      </w:del>
      <w:r w:rsidR="00C12675">
        <w:rPr>
          <w:rFonts w:ascii="Arial" w:hAnsi="Arial" w:cs="Arial"/>
          <w:color w:val="2E2E2E"/>
          <w:sz w:val="26"/>
          <w:szCs w:val="26"/>
        </w:rPr>
        <w:t xml:space="preserve"> </w:t>
      </w:r>
      <w:commentRangeStart w:id="43"/>
      <w:r w:rsidR="00C12675">
        <w:rPr>
          <w:rFonts w:ascii="Arial" w:hAnsi="Arial" w:cs="Arial"/>
          <w:color w:val="2E2E2E"/>
          <w:sz w:val="26"/>
          <w:szCs w:val="26"/>
        </w:rPr>
        <w:t xml:space="preserve">will </w:t>
      </w:r>
      <w:commentRangeEnd w:id="43"/>
      <w:r>
        <w:rPr>
          <w:rStyle w:val="CommentReference"/>
          <w:rFonts w:asciiTheme="minorHAnsi" w:eastAsiaTheme="minorHAnsi" w:hAnsiTheme="minorHAnsi" w:cstheme="minorBidi"/>
        </w:rPr>
        <w:commentReference w:id="43"/>
      </w:r>
      <w:r w:rsidR="00C12675">
        <w:rPr>
          <w:rFonts w:ascii="Arial" w:hAnsi="Arial" w:cs="Arial"/>
          <w:color w:val="2E2E2E"/>
          <w:sz w:val="26"/>
          <w:szCs w:val="26"/>
        </w:rPr>
        <w:t>not be accessed</w:t>
      </w:r>
      <w:ins w:id="44" w:author="User 5539" w:date="2018-12-11T15:19:00Z">
        <w:r w:rsidR="00C8071E">
          <w:rPr>
            <w:rFonts w:ascii="Arial" w:hAnsi="Arial" w:cs="Arial"/>
            <w:color w:val="2E2E2E"/>
            <w:sz w:val="26"/>
            <w:szCs w:val="26"/>
          </w:rPr>
          <w:t>, stored, or shared</w:t>
        </w:r>
      </w:ins>
      <w:r w:rsidR="00C12675">
        <w:rPr>
          <w:rFonts w:ascii="Arial" w:hAnsi="Arial" w:cs="Arial"/>
          <w:color w:val="2E2E2E"/>
          <w:sz w:val="26"/>
          <w:szCs w:val="26"/>
        </w:rPr>
        <w:t xml:space="preserve"> by VA</w:t>
      </w:r>
      <w:ins w:id="45" w:author="User 5539" w:date="2018-12-11T15:19:00Z">
        <w:r w:rsidR="00C8071E">
          <w:rPr>
            <w:rFonts w:ascii="Arial" w:hAnsi="Arial" w:cs="Arial"/>
            <w:color w:val="2E2E2E"/>
            <w:sz w:val="26"/>
            <w:szCs w:val="26"/>
          </w:rPr>
          <w:t>.</w:t>
        </w:r>
        <w:del w:id="46" w:author="Juhasz, Katherine M." w:date="2019-01-03T14:01:00Z">
          <w:r w:rsidR="00C8071E" w:rsidDel="0031593B">
            <w:rPr>
              <w:rFonts w:ascii="Arial" w:hAnsi="Arial" w:cs="Arial"/>
              <w:color w:val="2E2E2E"/>
              <w:sz w:val="26"/>
              <w:szCs w:val="26"/>
            </w:rPr>
            <w:delText xml:space="preserve">  </w:delText>
          </w:r>
        </w:del>
      </w:ins>
      <w:del w:id="47" w:author="User 5539" w:date="2018-12-11T15:19:00Z">
        <w:r w:rsidR="00C12675" w:rsidDel="00C8071E">
          <w:rPr>
            <w:rFonts w:ascii="Arial" w:hAnsi="Arial" w:cs="Arial"/>
            <w:color w:val="2E2E2E"/>
            <w:sz w:val="26"/>
            <w:szCs w:val="26"/>
          </w:rPr>
          <w:delText xml:space="preserve"> without your further express consent.</w:delText>
        </w:r>
      </w:del>
    </w:p>
    <w:p w14:paraId="2EA5A25E" w14:textId="77777777" w:rsidR="00C8071E" w:rsidRDefault="00C8071E" w:rsidP="00C12675">
      <w:pPr>
        <w:pStyle w:val="NormalWeb"/>
        <w:shd w:val="clear" w:color="auto" w:fill="FFFFFF"/>
        <w:spacing w:before="0" w:beforeAutospacing="0" w:after="0" w:afterAutospacing="0" w:line="360" w:lineRule="atLeast"/>
        <w:rPr>
          <w:ins w:id="48" w:author="User 5539" w:date="2018-12-11T15:21:00Z"/>
          <w:rFonts w:ascii="Arial" w:hAnsi="Arial" w:cs="Arial"/>
          <w:color w:val="2E2E2E"/>
          <w:sz w:val="26"/>
          <w:szCs w:val="26"/>
        </w:rPr>
      </w:pPr>
    </w:p>
    <w:p w14:paraId="2352B4B6" w14:textId="2C768E2A" w:rsidR="0031593B" w:rsidRDefault="00C8071E" w:rsidP="00C12675">
      <w:pPr>
        <w:pStyle w:val="NormalWeb"/>
        <w:shd w:val="clear" w:color="auto" w:fill="FFFFFF"/>
        <w:spacing w:before="0" w:beforeAutospacing="0" w:after="0" w:afterAutospacing="0" w:line="360" w:lineRule="atLeast"/>
        <w:rPr>
          <w:ins w:id="49" w:author="Juhasz, Katherine M." w:date="2019-01-03T13:56:00Z"/>
          <w:rFonts w:ascii="Arial" w:hAnsi="Arial" w:cs="Arial"/>
          <w:color w:val="2E2E2E"/>
          <w:sz w:val="26"/>
          <w:szCs w:val="26"/>
        </w:rPr>
      </w:pPr>
      <w:ins w:id="50" w:author="User 5539" w:date="2018-12-11T15:21:00Z">
        <w:r>
          <w:rPr>
            <w:rFonts w:ascii="Arial" w:hAnsi="Arial" w:cs="Arial"/>
            <w:color w:val="2E2E2E"/>
            <w:sz w:val="26"/>
            <w:szCs w:val="26"/>
          </w:rPr>
          <w:t xml:space="preserve">VA mobile apps do collect information about how </w:t>
        </w:r>
        <w:del w:id="51" w:author="David Taylor" w:date="2019-01-03T19:36:00Z">
          <w:r w:rsidDel="00043800">
            <w:rPr>
              <w:rFonts w:ascii="Arial" w:hAnsi="Arial" w:cs="Arial"/>
              <w:color w:val="2E2E2E"/>
              <w:sz w:val="26"/>
              <w:szCs w:val="26"/>
            </w:rPr>
            <w:delText>you</w:delText>
          </w:r>
        </w:del>
      </w:ins>
      <w:ins w:id="52" w:author="David Taylor" w:date="2019-01-03T19:36:00Z">
        <w:r w:rsidR="00043800">
          <w:rPr>
            <w:rFonts w:ascii="Arial" w:hAnsi="Arial" w:cs="Arial"/>
            <w:color w:val="2E2E2E"/>
            <w:sz w:val="26"/>
            <w:szCs w:val="26"/>
          </w:rPr>
          <w:t>people</w:t>
        </w:r>
      </w:ins>
      <w:ins w:id="53" w:author="User 5539" w:date="2018-12-11T15:21:00Z">
        <w:r>
          <w:rPr>
            <w:rFonts w:ascii="Arial" w:hAnsi="Arial" w:cs="Arial"/>
            <w:color w:val="2E2E2E"/>
            <w:sz w:val="26"/>
            <w:szCs w:val="26"/>
          </w:rPr>
          <w:t xml:space="preserve"> use the app</w:t>
        </w:r>
      </w:ins>
      <w:ins w:id="54" w:author="Juhasz, Katherine M." w:date="2019-01-03T14:00:00Z">
        <w:r w:rsidR="0031593B">
          <w:rPr>
            <w:rFonts w:ascii="Arial" w:hAnsi="Arial" w:cs="Arial"/>
            <w:color w:val="2E2E2E"/>
            <w:sz w:val="26"/>
            <w:szCs w:val="26"/>
          </w:rPr>
          <w:t xml:space="preserve">. </w:t>
        </w:r>
        <w:del w:id="55" w:author="David Taylor" w:date="2019-01-03T19:36:00Z">
          <w:r w:rsidR="0031593B" w:rsidDel="00043800">
            <w:rPr>
              <w:rFonts w:ascii="Arial" w:hAnsi="Arial" w:cs="Arial"/>
              <w:color w:val="2E2E2E"/>
              <w:sz w:val="26"/>
              <w:szCs w:val="26"/>
            </w:rPr>
            <w:delText>For example,</w:delText>
          </w:r>
        </w:del>
      </w:ins>
      <w:ins w:id="56" w:author="User 5539" w:date="2018-12-11T15:21:00Z">
        <w:del w:id="57" w:author="David Taylor" w:date="2019-01-03T19:36:00Z">
          <w:r w:rsidDel="00043800">
            <w:rPr>
              <w:rFonts w:ascii="Arial" w:hAnsi="Arial" w:cs="Arial"/>
              <w:color w:val="2E2E2E"/>
              <w:sz w:val="26"/>
              <w:szCs w:val="26"/>
            </w:rPr>
            <w:delText xml:space="preserve">, such as which sections of </w:delText>
          </w:r>
        </w:del>
      </w:ins>
      <w:ins w:id="58" w:author="User 5539" w:date="2018-12-11T15:22:00Z">
        <w:del w:id="59" w:author="David Taylor" w:date="2019-01-03T19:36:00Z">
          <w:r w:rsidDel="00043800">
            <w:rPr>
              <w:rFonts w:ascii="Arial" w:hAnsi="Arial" w:cs="Arial"/>
              <w:color w:val="2E2E2E"/>
              <w:sz w:val="26"/>
              <w:szCs w:val="26"/>
            </w:rPr>
            <w:delText>the</w:delText>
          </w:r>
        </w:del>
      </w:ins>
      <w:ins w:id="60" w:author="User 5539" w:date="2018-12-11T15:21:00Z">
        <w:del w:id="61" w:author="David Taylor" w:date="2019-01-03T19:36:00Z">
          <w:r w:rsidDel="00043800">
            <w:rPr>
              <w:rFonts w:ascii="Arial" w:hAnsi="Arial" w:cs="Arial"/>
              <w:color w:val="2E2E2E"/>
              <w:sz w:val="26"/>
              <w:szCs w:val="26"/>
            </w:rPr>
            <w:delText xml:space="preserve"> </w:delText>
          </w:r>
        </w:del>
      </w:ins>
      <w:ins w:id="62" w:author="User 5539" w:date="2018-12-11T15:22:00Z">
        <w:del w:id="63" w:author="David Taylor" w:date="2019-01-03T19:36:00Z">
          <w:r w:rsidDel="00043800">
            <w:rPr>
              <w:rFonts w:ascii="Arial" w:hAnsi="Arial" w:cs="Arial"/>
              <w:color w:val="2E2E2E"/>
              <w:sz w:val="26"/>
              <w:szCs w:val="26"/>
            </w:rPr>
            <w:delText xml:space="preserve">app you visit, and your responses to surveys.  </w:delText>
          </w:r>
        </w:del>
        <w:r>
          <w:rPr>
            <w:rFonts w:ascii="Arial" w:hAnsi="Arial" w:cs="Arial"/>
            <w:color w:val="2E2E2E"/>
            <w:sz w:val="26"/>
            <w:szCs w:val="26"/>
          </w:rPr>
          <w:t>This information</w:t>
        </w:r>
      </w:ins>
      <w:ins w:id="64" w:author="Juhasz, Katherine M." w:date="2019-01-03T14:02:00Z">
        <w:r w:rsidR="0025438F">
          <w:rPr>
            <w:rFonts w:ascii="Arial" w:hAnsi="Arial" w:cs="Arial"/>
            <w:color w:val="2E2E2E"/>
            <w:sz w:val="26"/>
            <w:szCs w:val="26"/>
          </w:rPr>
          <w:t xml:space="preserve"> is</w:t>
        </w:r>
        <w:r w:rsidR="0031593B">
          <w:rPr>
            <w:rFonts w:ascii="Arial" w:hAnsi="Arial" w:cs="Arial"/>
            <w:color w:val="2E2E2E"/>
            <w:sz w:val="26"/>
            <w:szCs w:val="26"/>
          </w:rPr>
          <w:t xml:space="preserve"> referred to as “</w:t>
        </w:r>
        <w:r w:rsidR="0025438F">
          <w:rPr>
            <w:rFonts w:ascii="Arial" w:hAnsi="Arial" w:cs="Arial"/>
            <w:color w:val="2E2E2E"/>
            <w:sz w:val="26"/>
            <w:szCs w:val="26"/>
          </w:rPr>
          <w:t>Anonymous Usage Data.</w:t>
        </w:r>
        <w:r w:rsidR="0031593B">
          <w:rPr>
            <w:rFonts w:ascii="Arial" w:hAnsi="Arial" w:cs="Arial"/>
            <w:color w:val="2E2E2E"/>
            <w:sz w:val="26"/>
            <w:szCs w:val="26"/>
          </w:rPr>
          <w:t>”</w:t>
        </w:r>
      </w:ins>
      <w:ins w:id="65" w:author="User 5539" w:date="2018-12-11T15:22:00Z">
        <w:r>
          <w:rPr>
            <w:rFonts w:ascii="Arial" w:hAnsi="Arial" w:cs="Arial"/>
            <w:color w:val="2E2E2E"/>
            <w:sz w:val="26"/>
            <w:szCs w:val="26"/>
          </w:rPr>
          <w:t xml:space="preserve"> </w:t>
        </w:r>
      </w:ins>
      <w:ins w:id="66" w:author="Juhasz, Katherine M." w:date="2019-01-03T14:10:00Z">
        <w:r w:rsidR="0025438F">
          <w:rPr>
            <w:rFonts w:ascii="Arial" w:hAnsi="Arial" w:cs="Arial"/>
            <w:color w:val="2E2E2E"/>
            <w:sz w:val="26"/>
            <w:szCs w:val="26"/>
          </w:rPr>
          <w:t xml:space="preserve">It </w:t>
        </w:r>
      </w:ins>
      <w:ins w:id="67" w:author="User 5539" w:date="2018-12-11T15:22:00Z">
        <w:r>
          <w:rPr>
            <w:rFonts w:ascii="Arial" w:hAnsi="Arial" w:cs="Arial"/>
            <w:color w:val="2E2E2E"/>
            <w:sz w:val="26"/>
            <w:szCs w:val="26"/>
          </w:rPr>
          <w:t xml:space="preserve">is </w:t>
        </w:r>
      </w:ins>
      <w:ins w:id="68" w:author="Juhasz, Katherine M." w:date="2019-01-03T14:07:00Z">
        <w:r w:rsidR="0025438F">
          <w:rPr>
            <w:rFonts w:ascii="Arial" w:hAnsi="Arial" w:cs="Arial"/>
            <w:color w:val="2E2E2E"/>
            <w:sz w:val="26"/>
            <w:szCs w:val="26"/>
          </w:rPr>
          <w:t xml:space="preserve">only </w:t>
        </w:r>
      </w:ins>
      <w:ins w:id="69" w:author="User 5539" w:date="2018-12-11T15:25:00Z">
        <w:r>
          <w:rPr>
            <w:rFonts w:ascii="Arial" w:hAnsi="Arial" w:cs="Arial"/>
            <w:color w:val="2E2E2E"/>
            <w:sz w:val="26"/>
            <w:szCs w:val="26"/>
          </w:rPr>
          <w:t xml:space="preserve">used </w:t>
        </w:r>
        <w:del w:id="70" w:author="Juhasz, Katherine M." w:date="2019-01-03T14:07:00Z">
          <w:r w:rsidDel="0025438F">
            <w:rPr>
              <w:rFonts w:ascii="Arial" w:hAnsi="Arial" w:cs="Arial"/>
              <w:color w:val="2E2E2E"/>
              <w:sz w:val="26"/>
              <w:szCs w:val="26"/>
            </w:rPr>
            <w:delText>for the sole</w:delText>
          </w:r>
        </w:del>
      </w:ins>
      <w:ins w:id="71" w:author="User 5539" w:date="2018-12-11T15:22:00Z">
        <w:del w:id="72" w:author="Juhasz, Katherine M." w:date="2019-01-03T14:07:00Z">
          <w:r w:rsidDel="0025438F">
            <w:rPr>
              <w:rFonts w:ascii="Arial" w:hAnsi="Arial" w:cs="Arial"/>
              <w:color w:val="2E2E2E"/>
              <w:sz w:val="26"/>
              <w:szCs w:val="26"/>
            </w:rPr>
            <w:delText xml:space="preserve"> purpose of</w:delText>
          </w:r>
        </w:del>
      </w:ins>
      <w:ins w:id="73" w:author="Juhasz, Katherine M." w:date="2019-01-03T14:07:00Z">
        <w:r w:rsidR="0025438F">
          <w:rPr>
            <w:rFonts w:ascii="Arial" w:hAnsi="Arial" w:cs="Arial"/>
            <w:color w:val="2E2E2E"/>
            <w:sz w:val="26"/>
            <w:szCs w:val="26"/>
          </w:rPr>
          <w:t>to</w:t>
        </w:r>
      </w:ins>
      <w:ins w:id="74" w:author="User 5539" w:date="2018-12-11T15:22:00Z">
        <w:r>
          <w:rPr>
            <w:rFonts w:ascii="Arial" w:hAnsi="Arial" w:cs="Arial"/>
            <w:color w:val="2E2E2E"/>
            <w:sz w:val="26"/>
            <w:szCs w:val="26"/>
          </w:rPr>
          <w:t xml:space="preserve"> improv</w:t>
        </w:r>
      </w:ins>
      <w:ins w:id="75" w:author="Juhasz, Katherine M." w:date="2019-01-03T14:07:00Z">
        <w:r w:rsidR="0025438F">
          <w:rPr>
            <w:rFonts w:ascii="Arial" w:hAnsi="Arial" w:cs="Arial"/>
            <w:color w:val="2E2E2E"/>
            <w:sz w:val="26"/>
            <w:szCs w:val="26"/>
          </w:rPr>
          <w:t>e</w:t>
        </w:r>
      </w:ins>
      <w:ins w:id="76" w:author="User 5539" w:date="2018-12-11T15:22:00Z">
        <w:del w:id="77" w:author="Juhasz, Katherine M." w:date="2019-01-03T14:07:00Z">
          <w:r w:rsidDel="0025438F">
            <w:rPr>
              <w:rFonts w:ascii="Arial" w:hAnsi="Arial" w:cs="Arial"/>
              <w:color w:val="2E2E2E"/>
              <w:sz w:val="26"/>
              <w:szCs w:val="26"/>
            </w:rPr>
            <w:delText>ing</w:delText>
          </w:r>
        </w:del>
        <w:r>
          <w:rPr>
            <w:rFonts w:ascii="Arial" w:hAnsi="Arial" w:cs="Arial"/>
            <w:color w:val="2E2E2E"/>
            <w:sz w:val="26"/>
            <w:szCs w:val="26"/>
          </w:rPr>
          <w:t xml:space="preserve"> </w:t>
        </w:r>
      </w:ins>
      <w:ins w:id="78" w:author="User 5539" w:date="2018-12-11T15:28:00Z">
        <w:r w:rsidR="00091FE2">
          <w:rPr>
            <w:rFonts w:ascii="Arial" w:hAnsi="Arial" w:cs="Arial"/>
            <w:color w:val="2E2E2E"/>
            <w:sz w:val="26"/>
            <w:szCs w:val="26"/>
          </w:rPr>
          <w:t>how well the app works</w:t>
        </w:r>
      </w:ins>
      <w:ins w:id="79" w:author="Juhasz, Katherine M." w:date="2019-01-03T14:07:00Z">
        <w:r w:rsidR="0025438F">
          <w:rPr>
            <w:rFonts w:ascii="Arial" w:hAnsi="Arial" w:cs="Arial"/>
            <w:color w:val="2E2E2E"/>
            <w:sz w:val="26"/>
            <w:szCs w:val="26"/>
          </w:rPr>
          <w:t xml:space="preserve">. </w:t>
        </w:r>
      </w:ins>
      <w:ins w:id="80" w:author="David Taylor" w:date="2019-01-03T19:37:00Z">
        <w:r w:rsidR="00043800">
          <w:rPr>
            <w:rFonts w:ascii="Arial" w:hAnsi="Arial" w:cs="Arial"/>
            <w:color w:val="2E2E2E"/>
            <w:sz w:val="26"/>
            <w:szCs w:val="26"/>
          </w:rPr>
          <w:t xml:space="preserve">We can see, in general, what sections of the app people visit, for example. </w:t>
        </w:r>
      </w:ins>
      <w:ins w:id="81" w:author="Juhasz, Katherine M." w:date="2019-01-03T14:07:00Z">
        <w:r w:rsidR="0025438F">
          <w:rPr>
            <w:rFonts w:ascii="Arial" w:hAnsi="Arial" w:cs="Arial"/>
            <w:color w:val="2E2E2E"/>
            <w:sz w:val="26"/>
            <w:szCs w:val="26"/>
          </w:rPr>
          <w:t xml:space="preserve">We </w:t>
        </w:r>
        <w:del w:id="82" w:author="David Taylor" w:date="2019-01-03T19:37:00Z">
          <w:r w:rsidR="0025438F" w:rsidDel="00043800">
            <w:rPr>
              <w:rFonts w:ascii="Arial" w:hAnsi="Arial" w:cs="Arial"/>
              <w:color w:val="2E2E2E"/>
              <w:sz w:val="26"/>
              <w:szCs w:val="26"/>
            </w:rPr>
            <w:delText xml:space="preserve">can </w:delText>
          </w:r>
        </w:del>
        <w:r w:rsidR="0025438F">
          <w:rPr>
            <w:rFonts w:ascii="Arial" w:hAnsi="Arial" w:cs="Arial"/>
            <w:color w:val="2E2E2E"/>
            <w:sz w:val="26"/>
            <w:szCs w:val="26"/>
          </w:rPr>
          <w:t>often use this information to</w:t>
        </w:r>
      </w:ins>
      <w:ins w:id="83" w:author="User 5539" w:date="2018-12-11T15:28:00Z">
        <w:del w:id="84" w:author="Juhasz, Katherine M." w:date="2019-01-03T14:07:00Z">
          <w:r w:rsidR="00091FE2" w:rsidDel="0025438F">
            <w:rPr>
              <w:rFonts w:ascii="Arial" w:hAnsi="Arial" w:cs="Arial"/>
              <w:color w:val="2E2E2E"/>
              <w:sz w:val="26"/>
              <w:szCs w:val="26"/>
            </w:rPr>
            <w:delText xml:space="preserve"> and</w:delText>
          </w:r>
        </w:del>
        <w:r w:rsidR="00091FE2">
          <w:rPr>
            <w:rFonts w:ascii="Arial" w:hAnsi="Arial" w:cs="Arial"/>
            <w:color w:val="2E2E2E"/>
            <w:sz w:val="26"/>
            <w:szCs w:val="26"/>
          </w:rPr>
          <w:t xml:space="preserve"> correct</w:t>
        </w:r>
        <w:del w:id="85" w:author="Juhasz, Katherine M." w:date="2019-01-03T14:08:00Z">
          <w:r w:rsidR="00091FE2" w:rsidDel="0025438F">
            <w:rPr>
              <w:rFonts w:ascii="Arial" w:hAnsi="Arial" w:cs="Arial"/>
              <w:color w:val="2E2E2E"/>
              <w:sz w:val="26"/>
              <w:szCs w:val="26"/>
            </w:rPr>
            <w:delText>ing</w:delText>
          </w:r>
        </w:del>
        <w:r w:rsidR="00091FE2">
          <w:rPr>
            <w:rFonts w:ascii="Arial" w:hAnsi="Arial" w:cs="Arial"/>
            <w:color w:val="2E2E2E"/>
            <w:sz w:val="26"/>
            <w:szCs w:val="26"/>
          </w:rPr>
          <w:t xml:space="preserve"> bugs that create problems for </w:t>
        </w:r>
      </w:ins>
      <w:ins w:id="86" w:author="Juhasz, Katherine M." w:date="2019-01-03T14:08:00Z">
        <w:r w:rsidR="0025438F">
          <w:rPr>
            <w:rFonts w:ascii="Arial" w:hAnsi="Arial" w:cs="Arial"/>
            <w:color w:val="2E2E2E"/>
            <w:sz w:val="26"/>
            <w:szCs w:val="26"/>
          </w:rPr>
          <w:t xml:space="preserve">people </w:t>
        </w:r>
      </w:ins>
      <w:ins w:id="87" w:author="User 5539" w:date="2018-12-11T15:28:00Z">
        <w:r w:rsidR="00091FE2">
          <w:rPr>
            <w:rFonts w:ascii="Arial" w:hAnsi="Arial" w:cs="Arial"/>
            <w:color w:val="2E2E2E"/>
            <w:sz w:val="26"/>
            <w:szCs w:val="26"/>
          </w:rPr>
          <w:t>us</w:t>
        </w:r>
      </w:ins>
      <w:ins w:id="88" w:author="Juhasz, Katherine M." w:date="2019-01-03T14:08:00Z">
        <w:r w:rsidR="0025438F">
          <w:rPr>
            <w:rFonts w:ascii="Arial" w:hAnsi="Arial" w:cs="Arial"/>
            <w:color w:val="2E2E2E"/>
            <w:sz w:val="26"/>
            <w:szCs w:val="26"/>
          </w:rPr>
          <w:t>ing the apps</w:t>
        </w:r>
      </w:ins>
      <w:ins w:id="89" w:author="User 5539" w:date="2018-12-11T15:28:00Z">
        <w:del w:id="90" w:author="Juhasz, Katherine M." w:date="2019-01-03T14:08:00Z">
          <w:r w:rsidR="00091FE2" w:rsidDel="0025438F">
            <w:rPr>
              <w:rFonts w:ascii="Arial" w:hAnsi="Arial" w:cs="Arial"/>
              <w:color w:val="2E2E2E"/>
              <w:sz w:val="26"/>
              <w:szCs w:val="26"/>
            </w:rPr>
            <w:delText>ers</w:delText>
          </w:r>
        </w:del>
      </w:ins>
      <w:ins w:id="91" w:author="User 5539" w:date="2018-12-11T15:22:00Z">
        <w:r>
          <w:rPr>
            <w:rFonts w:ascii="Arial" w:hAnsi="Arial" w:cs="Arial"/>
            <w:color w:val="2E2E2E"/>
            <w:sz w:val="26"/>
            <w:szCs w:val="26"/>
          </w:rPr>
          <w:t>.</w:t>
        </w:r>
        <w:del w:id="92" w:author="Juhasz, Katherine M." w:date="2019-01-03T13:55:00Z">
          <w:r w:rsidDel="0031593B">
            <w:rPr>
              <w:rFonts w:ascii="Arial" w:hAnsi="Arial" w:cs="Arial"/>
              <w:color w:val="2E2E2E"/>
              <w:sz w:val="26"/>
              <w:szCs w:val="26"/>
            </w:rPr>
            <w:delText xml:space="preserve"> </w:delText>
          </w:r>
        </w:del>
        <w:r>
          <w:rPr>
            <w:rFonts w:ascii="Arial" w:hAnsi="Arial" w:cs="Arial"/>
            <w:color w:val="2E2E2E"/>
            <w:sz w:val="26"/>
            <w:szCs w:val="26"/>
          </w:rPr>
          <w:t xml:space="preserve"> </w:t>
        </w:r>
      </w:ins>
      <w:ins w:id="93" w:author="User 5539" w:date="2018-12-11T15:24:00Z">
        <w:r>
          <w:rPr>
            <w:rFonts w:ascii="Arial" w:hAnsi="Arial" w:cs="Arial"/>
            <w:color w:val="2E2E2E"/>
            <w:sz w:val="26"/>
            <w:szCs w:val="26"/>
          </w:rPr>
          <w:t xml:space="preserve">This information is </w:t>
        </w:r>
        <w:del w:id="94" w:author="Juhasz, Katherine M." w:date="2019-01-03T14:11:00Z">
          <w:r w:rsidDel="0025438F">
            <w:rPr>
              <w:rFonts w:ascii="Arial" w:hAnsi="Arial" w:cs="Arial"/>
              <w:color w:val="2E2E2E"/>
              <w:sz w:val="26"/>
              <w:szCs w:val="26"/>
            </w:rPr>
            <w:delText xml:space="preserve">strictly </w:delText>
          </w:r>
        </w:del>
        <w:r>
          <w:rPr>
            <w:rFonts w:ascii="Arial" w:hAnsi="Arial" w:cs="Arial"/>
            <w:color w:val="2E2E2E"/>
            <w:sz w:val="26"/>
            <w:szCs w:val="26"/>
          </w:rPr>
          <w:t>anonymous</w:t>
        </w:r>
      </w:ins>
      <w:ins w:id="95" w:author="Juhasz, Katherine M." w:date="2019-01-03T14:02:00Z">
        <w:r w:rsidR="0031593B">
          <w:rPr>
            <w:rFonts w:ascii="Arial" w:hAnsi="Arial" w:cs="Arial"/>
            <w:color w:val="2E2E2E"/>
            <w:sz w:val="26"/>
            <w:szCs w:val="26"/>
          </w:rPr>
          <w:t xml:space="preserve"> -</w:t>
        </w:r>
      </w:ins>
      <w:ins w:id="96" w:author="User 5539" w:date="2018-12-11T15:24:00Z">
        <w:del w:id="97" w:author="Juhasz, Katherine M." w:date="2019-01-03T14:02:00Z">
          <w:r w:rsidDel="0031593B">
            <w:rPr>
              <w:rFonts w:ascii="Arial" w:hAnsi="Arial" w:cs="Arial"/>
              <w:color w:val="2E2E2E"/>
              <w:sz w:val="26"/>
              <w:szCs w:val="26"/>
            </w:rPr>
            <w:delText xml:space="preserve"> (meaning that</w:delText>
          </w:r>
        </w:del>
        <w:r>
          <w:rPr>
            <w:rFonts w:ascii="Arial" w:hAnsi="Arial" w:cs="Arial"/>
            <w:color w:val="2E2E2E"/>
            <w:sz w:val="26"/>
            <w:szCs w:val="26"/>
          </w:rPr>
          <w:t xml:space="preserve"> it is never linked to any personal information</w:t>
        </w:r>
      </w:ins>
      <w:ins w:id="98" w:author="Juhasz, Katherine M." w:date="2019-01-03T14:11:00Z">
        <w:r w:rsidR="0025438F">
          <w:rPr>
            <w:rFonts w:ascii="Arial" w:hAnsi="Arial" w:cs="Arial"/>
            <w:color w:val="2E2E2E"/>
            <w:sz w:val="26"/>
            <w:szCs w:val="26"/>
          </w:rPr>
          <w:t xml:space="preserve"> about you</w:t>
        </w:r>
      </w:ins>
      <w:ins w:id="99" w:author="Juhasz, Katherine M." w:date="2019-01-03T14:02:00Z">
        <w:r w:rsidR="0031593B">
          <w:rPr>
            <w:rFonts w:ascii="Arial" w:hAnsi="Arial" w:cs="Arial"/>
            <w:color w:val="2E2E2E"/>
            <w:sz w:val="26"/>
            <w:szCs w:val="26"/>
          </w:rPr>
          <w:t>.</w:t>
        </w:r>
      </w:ins>
      <w:ins w:id="100" w:author="User 5539" w:date="2018-12-11T15:24:00Z">
        <w:del w:id="101" w:author="Juhasz, Katherine M." w:date="2019-01-03T14:02:00Z">
          <w:r w:rsidDel="0031593B">
            <w:rPr>
              <w:rFonts w:ascii="Arial" w:hAnsi="Arial" w:cs="Arial"/>
              <w:color w:val="2E2E2E"/>
              <w:sz w:val="26"/>
              <w:szCs w:val="26"/>
            </w:rPr>
            <w:delText>)</w:delText>
          </w:r>
        </w:del>
      </w:ins>
      <w:ins w:id="102" w:author="User 5539" w:date="2018-12-11T15:25:00Z">
        <w:r>
          <w:rPr>
            <w:rFonts w:ascii="Arial" w:hAnsi="Arial" w:cs="Arial"/>
            <w:color w:val="2E2E2E"/>
            <w:sz w:val="26"/>
            <w:szCs w:val="26"/>
          </w:rPr>
          <w:t xml:space="preserve"> </w:t>
        </w:r>
      </w:ins>
      <w:ins w:id="103" w:author="Juhasz, Katherine M." w:date="2019-01-03T14:02:00Z">
        <w:r w:rsidR="0031593B">
          <w:rPr>
            <w:rFonts w:ascii="Arial" w:hAnsi="Arial" w:cs="Arial"/>
            <w:color w:val="2E2E2E"/>
            <w:sz w:val="26"/>
            <w:szCs w:val="26"/>
          </w:rPr>
          <w:t>It</w:t>
        </w:r>
      </w:ins>
      <w:ins w:id="104" w:author="User 5539" w:date="2018-12-11T15:25:00Z">
        <w:del w:id="105" w:author="Juhasz, Katherine M." w:date="2019-01-03T14:02:00Z">
          <w:r w:rsidDel="0031593B">
            <w:rPr>
              <w:rFonts w:ascii="Arial" w:hAnsi="Arial" w:cs="Arial"/>
              <w:color w:val="2E2E2E"/>
              <w:sz w:val="26"/>
              <w:szCs w:val="26"/>
            </w:rPr>
            <w:delText>and</w:delText>
          </w:r>
        </w:del>
        <w:r>
          <w:rPr>
            <w:rFonts w:ascii="Arial" w:hAnsi="Arial" w:cs="Arial"/>
            <w:color w:val="2E2E2E"/>
            <w:sz w:val="26"/>
            <w:szCs w:val="26"/>
          </w:rPr>
          <w:t xml:space="preserve"> will never be shared with or sold to a third party.</w:t>
        </w:r>
        <w:del w:id="106" w:author="Juhasz, Katherine M." w:date="2019-01-03T13:56:00Z">
          <w:r w:rsidDel="0031593B">
            <w:rPr>
              <w:rFonts w:ascii="Arial" w:hAnsi="Arial" w:cs="Arial"/>
              <w:color w:val="2E2E2E"/>
              <w:sz w:val="26"/>
              <w:szCs w:val="26"/>
            </w:rPr>
            <w:delText xml:space="preserve"> </w:delText>
          </w:r>
        </w:del>
        <w:r>
          <w:rPr>
            <w:rFonts w:ascii="Arial" w:hAnsi="Arial" w:cs="Arial"/>
            <w:color w:val="2E2E2E"/>
            <w:sz w:val="26"/>
            <w:szCs w:val="26"/>
          </w:rPr>
          <w:t xml:space="preserve"> </w:t>
        </w:r>
      </w:ins>
    </w:p>
    <w:p w14:paraId="36EB6550" w14:textId="77777777" w:rsidR="0031593B" w:rsidRDefault="0031593B" w:rsidP="00C12675">
      <w:pPr>
        <w:pStyle w:val="NormalWeb"/>
        <w:shd w:val="clear" w:color="auto" w:fill="FFFFFF"/>
        <w:spacing w:before="0" w:beforeAutospacing="0" w:after="0" w:afterAutospacing="0" w:line="360" w:lineRule="atLeast"/>
        <w:rPr>
          <w:ins w:id="107" w:author="Juhasz, Katherine M." w:date="2019-01-03T13:56:00Z"/>
          <w:rFonts w:ascii="Arial" w:hAnsi="Arial" w:cs="Arial"/>
          <w:color w:val="2E2E2E"/>
          <w:sz w:val="26"/>
          <w:szCs w:val="26"/>
        </w:rPr>
      </w:pPr>
    </w:p>
    <w:p w14:paraId="7F9A7491" w14:textId="0970A455" w:rsidR="00C8071E" w:rsidRDefault="00C8071E" w:rsidP="00C12675">
      <w:pPr>
        <w:pStyle w:val="NormalWeb"/>
        <w:shd w:val="clear" w:color="auto" w:fill="FFFFFF"/>
        <w:spacing w:before="0" w:beforeAutospacing="0" w:after="0" w:afterAutospacing="0" w:line="360" w:lineRule="atLeast"/>
        <w:rPr>
          <w:ins w:id="108" w:author="User 5539" w:date="2018-12-11T15:30:00Z"/>
          <w:rFonts w:ascii="Arial" w:hAnsi="Arial" w:cs="Arial"/>
          <w:color w:val="2E2E2E"/>
          <w:sz w:val="26"/>
          <w:szCs w:val="26"/>
        </w:rPr>
      </w:pPr>
      <w:ins w:id="109" w:author="User 5539" w:date="2018-12-11T15:26:00Z">
        <w:r>
          <w:rPr>
            <w:rFonts w:ascii="Arial" w:hAnsi="Arial" w:cs="Arial"/>
            <w:color w:val="2E2E2E"/>
            <w:sz w:val="26"/>
            <w:szCs w:val="26"/>
          </w:rPr>
          <w:t xml:space="preserve">VA mobile apps make it possible to turn off </w:t>
        </w:r>
      </w:ins>
      <w:ins w:id="110" w:author="User 5539" w:date="2018-12-11T15:23:00Z">
        <w:r>
          <w:rPr>
            <w:rFonts w:ascii="Arial" w:hAnsi="Arial" w:cs="Arial"/>
            <w:color w:val="2E2E2E"/>
            <w:sz w:val="26"/>
            <w:szCs w:val="26"/>
          </w:rPr>
          <w:t>“Anonymous Usage Data</w:t>
        </w:r>
      </w:ins>
      <w:ins w:id="111" w:author="Juhasz, Katherine M." w:date="2019-01-03T14:02:00Z">
        <w:r w:rsidR="0031593B">
          <w:rPr>
            <w:rFonts w:ascii="Arial" w:hAnsi="Arial" w:cs="Arial"/>
            <w:color w:val="2E2E2E"/>
            <w:sz w:val="26"/>
            <w:szCs w:val="26"/>
          </w:rPr>
          <w:t>.</w:t>
        </w:r>
      </w:ins>
      <w:ins w:id="112" w:author="User 5539" w:date="2018-12-11T15:23:00Z">
        <w:r>
          <w:rPr>
            <w:rFonts w:ascii="Arial" w:hAnsi="Arial" w:cs="Arial"/>
            <w:color w:val="2E2E2E"/>
            <w:sz w:val="26"/>
            <w:szCs w:val="26"/>
          </w:rPr>
          <w:t xml:space="preserve">” </w:t>
        </w:r>
      </w:ins>
      <w:ins w:id="113" w:author="Juhasz, Katherine M." w:date="2019-01-03T14:02:00Z">
        <w:r w:rsidR="0031593B">
          <w:rPr>
            <w:rFonts w:ascii="Arial" w:hAnsi="Arial" w:cs="Arial"/>
            <w:color w:val="2E2E2E"/>
            <w:sz w:val="26"/>
            <w:szCs w:val="26"/>
          </w:rPr>
          <w:t>I</w:t>
        </w:r>
      </w:ins>
      <w:ins w:id="114" w:author="User 5539" w:date="2018-12-11T15:23:00Z">
        <w:del w:id="115" w:author="Juhasz, Katherine M." w:date="2019-01-03T14:02:00Z">
          <w:r w:rsidDel="0031593B">
            <w:rPr>
              <w:rFonts w:ascii="Arial" w:hAnsi="Arial" w:cs="Arial"/>
              <w:color w:val="2E2E2E"/>
              <w:sz w:val="26"/>
              <w:szCs w:val="26"/>
            </w:rPr>
            <w:delText>i</w:delText>
          </w:r>
        </w:del>
        <w:r>
          <w:rPr>
            <w:rFonts w:ascii="Arial" w:hAnsi="Arial" w:cs="Arial"/>
            <w:color w:val="2E2E2E"/>
            <w:sz w:val="26"/>
            <w:szCs w:val="26"/>
          </w:rPr>
          <w:t xml:space="preserve">f you </w:t>
        </w:r>
        <w:del w:id="116" w:author="David Taylor" w:date="2019-01-03T19:37:00Z">
          <w:r w:rsidDel="00043800">
            <w:rPr>
              <w:rFonts w:ascii="Arial" w:hAnsi="Arial" w:cs="Arial"/>
              <w:color w:val="2E2E2E"/>
              <w:sz w:val="26"/>
              <w:szCs w:val="26"/>
            </w:rPr>
            <w:delText xml:space="preserve">do not wish to </w:delText>
          </w:r>
        </w:del>
      </w:ins>
      <w:ins w:id="117" w:author="User 5539" w:date="2018-12-11T15:29:00Z">
        <w:del w:id="118" w:author="David Taylor" w:date="2019-01-03T19:37:00Z">
          <w:r w:rsidR="00091FE2" w:rsidDel="00043800">
            <w:rPr>
              <w:rFonts w:ascii="Arial" w:hAnsi="Arial" w:cs="Arial"/>
              <w:color w:val="2E2E2E"/>
              <w:sz w:val="26"/>
              <w:szCs w:val="26"/>
            </w:rPr>
            <w:delText>help VA improve the app</w:delText>
          </w:r>
        </w:del>
      </w:ins>
      <w:ins w:id="119" w:author="Juhasz, Katherine M." w:date="2019-01-03T14:04:00Z">
        <w:del w:id="120" w:author="David Taylor" w:date="2019-01-03T19:37:00Z">
          <w:r w:rsidR="0031593B" w:rsidDel="00043800">
            <w:rPr>
              <w:rFonts w:ascii="Arial" w:hAnsi="Arial" w:cs="Arial"/>
              <w:color w:val="2E2E2E"/>
              <w:sz w:val="26"/>
              <w:szCs w:val="26"/>
            </w:rPr>
            <w:delText xml:space="preserve"> by sending this data</w:delText>
          </w:r>
        </w:del>
      </w:ins>
      <w:ins w:id="121" w:author="David Taylor" w:date="2019-01-03T19:37:00Z">
        <w:r w:rsidR="00043800">
          <w:rPr>
            <w:rFonts w:ascii="Arial" w:hAnsi="Arial" w:cs="Arial"/>
            <w:color w:val="2E2E2E"/>
            <w:sz w:val="26"/>
            <w:szCs w:val="26"/>
          </w:rPr>
          <w:t>would like to do this</w:t>
        </w:r>
      </w:ins>
      <w:ins w:id="122" w:author="Juhasz, Katherine M." w:date="2019-01-03T14:03:00Z">
        <w:r w:rsidR="0031593B">
          <w:rPr>
            <w:rFonts w:ascii="Arial" w:hAnsi="Arial" w:cs="Arial"/>
            <w:color w:val="2E2E2E"/>
            <w:sz w:val="26"/>
            <w:szCs w:val="26"/>
          </w:rPr>
          <w:t>,</w:t>
        </w:r>
      </w:ins>
      <w:ins w:id="123" w:author="User 5539" w:date="2018-12-11T15:23:00Z">
        <w:del w:id="124" w:author="Juhasz, Katherine M." w:date="2019-01-03T14:03:00Z">
          <w:r w:rsidDel="0031593B">
            <w:rPr>
              <w:rFonts w:ascii="Arial" w:hAnsi="Arial" w:cs="Arial"/>
              <w:color w:val="2E2E2E"/>
              <w:sz w:val="26"/>
              <w:szCs w:val="26"/>
            </w:rPr>
            <w:delText>.</w:delText>
          </w:r>
        </w:del>
        <w:del w:id="125" w:author="Juhasz, Katherine M." w:date="2019-01-03T13:56:00Z">
          <w:r w:rsidDel="0031593B">
            <w:rPr>
              <w:rFonts w:ascii="Arial" w:hAnsi="Arial" w:cs="Arial"/>
              <w:color w:val="2E2E2E"/>
              <w:sz w:val="26"/>
              <w:szCs w:val="26"/>
            </w:rPr>
            <w:delText xml:space="preserve"> </w:delText>
          </w:r>
        </w:del>
        <w:r>
          <w:rPr>
            <w:rFonts w:ascii="Arial" w:hAnsi="Arial" w:cs="Arial"/>
            <w:color w:val="2E2E2E"/>
            <w:sz w:val="26"/>
            <w:szCs w:val="26"/>
          </w:rPr>
          <w:t xml:space="preserve"> </w:t>
        </w:r>
      </w:ins>
      <w:ins w:id="126" w:author="Juhasz, Katherine M." w:date="2019-01-03T14:03:00Z">
        <w:r w:rsidR="0031593B">
          <w:rPr>
            <w:rFonts w:ascii="Arial" w:hAnsi="Arial" w:cs="Arial"/>
            <w:color w:val="2E2E2E"/>
            <w:sz w:val="26"/>
            <w:szCs w:val="26"/>
          </w:rPr>
          <w:t>go to</w:t>
        </w:r>
      </w:ins>
      <w:ins w:id="127" w:author="User 5539" w:date="2018-12-11T15:26:00Z">
        <w:del w:id="128" w:author="Juhasz, Katherine M." w:date="2019-01-03T14:03:00Z">
          <w:r w:rsidDel="0031593B">
            <w:rPr>
              <w:rFonts w:ascii="Arial" w:hAnsi="Arial" w:cs="Arial"/>
              <w:color w:val="2E2E2E"/>
              <w:sz w:val="26"/>
              <w:szCs w:val="26"/>
            </w:rPr>
            <w:delText>I</w:delText>
          </w:r>
        </w:del>
        <w:del w:id="129" w:author="Juhasz, Katherine M." w:date="2019-01-03T14:04:00Z">
          <w:r w:rsidDel="0031593B">
            <w:rPr>
              <w:rFonts w:ascii="Arial" w:hAnsi="Arial" w:cs="Arial"/>
              <w:color w:val="2E2E2E"/>
              <w:sz w:val="26"/>
              <w:szCs w:val="26"/>
            </w:rPr>
            <w:delText>n</w:delText>
          </w:r>
        </w:del>
        <w:r>
          <w:rPr>
            <w:rFonts w:ascii="Arial" w:hAnsi="Arial" w:cs="Arial"/>
            <w:color w:val="2E2E2E"/>
            <w:sz w:val="26"/>
            <w:szCs w:val="26"/>
          </w:rPr>
          <w:t xml:space="preserve"> the Settings menu</w:t>
        </w:r>
      </w:ins>
      <w:ins w:id="130" w:author="Juhasz, Katherine M." w:date="2019-01-03T14:04:00Z">
        <w:r w:rsidR="0031593B">
          <w:rPr>
            <w:rFonts w:ascii="Arial" w:hAnsi="Arial" w:cs="Arial"/>
            <w:color w:val="2E2E2E"/>
            <w:sz w:val="26"/>
            <w:szCs w:val="26"/>
          </w:rPr>
          <w:t xml:space="preserve"> and</w:t>
        </w:r>
      </w:ins>
      <w:ins w:id="131" w:author="User 5539" w:date="2018-12-11T15:26:00Z">
        <w:del w:id="132" w:author="Juhasz, Katherine M." w:date="2019-01-03T14:04:00Z">
          <w:r w:rsidDel="0031593B">
            <w:rPr>
              <w:rFonts w:ascii="Arial" w:hAnsi="Arial" w:cs="Arial"/>
              <w:color w:val="2E2E2E"/>
              <w:sz w:val="26"/>
              <w:szCs w:val="26"/>
            </w:rPr>
            <w:delText>,</w:delText>
          </w:r>
        </w:del>
        <w:r>
          <w:rPr>
            <w:rFonts w:ascii="Arial" w:hAnsi="Arial" w:cs="Arial"/>
            <w:color w:val="2E2E2E"/>
            <w:sz w:val="26"/>
            <w:szCs w:val="26"/>
          </w:rPr>
          <w:t xml:space="preserve"> look for</w:t>
        </w:r>
        <w:del w:id="133" w:author="Juhasz, Katherine M." w:date="2019-01-03T13:56:00Z">
          <w:r w:rsidDel="0031593B">
            <w:rPr>
              <w:rFonts w:ascii="Arial" w:hAnsi="Arial" w:cs="Arial"/>
              <w:color w:val="2E2E2E"/>
              <w:sz w:val="26"/>
              <w:szCs w:val="26"/>
            </w:rPr>
            <w:delText xml:space="preserve"> the</w:delText>
          </w:r>
        </w:del>
        <w:r>
          <w:rPr>
            <w:rFonts w:ascii="Arial" w:hAnsi="Arial" w:cs="Arial"/>
            <w:color w:val="2E2E2E"/>
            <w:sz w:val="26"/>
            <w:szCs w:val="26"/>
          </w:rPr>
          <w:t xml:space="preserve"> </w:t>
        </w:r>
      </w:ins>
      <w:ins w:id="134" w:author="User 5539" w:date="2018-12-11T15:27:00Z">
        <w:r>
          <w:rPr>
            <w:rFonts w:ascii="Arial" w:hAnsi="Arial" w:cs="Arial"/>
            <w:color w:val="2E2E2E"/>
            <w:sz w:val="26"/>
            <w:szCs w:val="26"/>
          </w:rPr>
          <w:t>“Anonymous Usage Data</w:t>
        </w:r>
      </w:ins>
      <w:ins w:id="135" w:author="Juhasz, Katherine M." w:date="2019-01-03T14:03:00Z">
        <w:r w:rsidR="0031593B">
          <w:rPr>
            <w:rFonts w:ascii="Arial" w:hAnsi="Arial" w:cs="Arial"/>
            <w:color w:val="2E2E2E"/>
            <w:sz w:val="26"/>
            <w:szCs w:val="26"/>
          </w:rPr>
          <w:t>.</w:t>
        </w:r>
      </w:ins>
      <w:ins w:id="136" w:author="User 5539" w:date="2018-12-11T15:27:00Z">
        <w:r>
          <w:rPr>
            <w:rFonts w:ascii="Arial" w:hAnsi="Arial" w:cs="Arial"/>
            <w:color w:val="2E2E2E"/>
            <w:sz w:val="26"/>
            <w:szCs w:val="26"/>
          </w:rPr>
          <w:t xml:space="preserve">” </w:t>
        </w:r>
      </w:ins>
      <w:ins w:id="137" w:author="Juhasz, Katherine M." w:date="2019-01-03T14:03:00Z">
        <w:r w:rsidR="0031593B">
          <w:rPr>
            <w:rFonts w:ascii="Arial" w:hAnsi="Arial" w:cs="Arial"/>
            <w:color w:val="2E2E2E"/>
            <w:sz w:val="26"/>
            <w:szCs w:val="26"/>
          </w:rPr>
          <w:t>S</w:t>
        </w:r>
      </w:ins>
      <w:ins w:id="138" w:author="User 5539" w:date="2018-12-11T15:27:00Z">
        <w:del w:id="139" w:author="Juhasz, Katherine M." w:date="2019-01-03T14:03:00Z">
          <w:r w:rsidDel="0031593B">
            <w:rPr>
              <w:rFonts w:ascii="Arial" w:hAnsi="Arial" w:cs="Arial"/>
              <w:color w:val="2E2E2E"/>
              <w:sz w:val="26"/>
              <w:szCs w:val="26"/>
            </w:rPr>
            <w:delText>and s</w:delText>
          </w:r>
        </w:del>
        <w:r>
          <w:rPr>
            <w:rFonts w:ascii="Arial" w:hAnsi="Arial" w:cs="Arial"/>
            <w:color w:val="2E2E2E"/>
            <w:sz w:val="26"/>
            <w:szCs w:val="26"/>
          </w:rPr>
          <w:t xml:space="preserve">witch to the “off” setting </w:t>
        </w:r>
        <w:del w:id="140" w:author="Juhasz, Katherine M." w:date="2019-01-03T14:03:00Z">
          <w:r w:rsidDel="0031593B">
            <w:rPr>
              <w:rFonts w:ascii="Arial" w:hAnsi="Arial" w:cs="Arial"/>
              <w:color w:val="2E2E2E"/>
              <w:sz w:val="26"/>
              <w:szCs w:val="26"/>
            </w:rPr>
            <w:delText>if you do not wish to</w:delText>
          </w:r>
        </w:del>
      </w:ins>
      <w:ins w:id="141" w:author="Juhasz, Katherine M." w:date="2019-01-03T14:03:00Z">
        <w:r w:rsidR="0031593B">
          <w:rPr>
            <w:rFonts w:ascii="Arial" w:hAnsi="Arial" w:cs="Arial"/>
            <w:color w:val="2E2E2E"/>
            <w:sz w:val="26"/>
            <w:szCs w:val="26"/>
          </w:rPr>
          <w:t xml:space="preserve">and </w:t>
        </w:r>
      </w:ins>
      <w:ins w:id="142" w:author="Juhasz, Katherine M." w:date="2019-01-03T14:04:00Z">
        <w:r w:rsidR="0031593B">
          <w:rPr>
            <w:rFonts w:ascii="Arial" w:hAnsi="Arial" w:cs="Arial"/>
            <w:color w:val="2E2E2E"/>
            <w:sz w:val="26"/>
            <w:szCs w:val="26"/>
          </w:rPr>
          <w:t>no</w:t>
        </w:r>
      </w:ins>
      <w:ins w:id="143" w:author="Juhasz, Katherine M." w:date="2019-01-03T14:03:00Z">
        <w:r w:rsidR="0031593B">
          <w:rPr>
            <w:rFonts w:ascii="Arial" w:hAnsi="Arial" w:cs="Arial"/>
            <w:color w:val="2E2E2E"/>
            <w:sz w:val="26"/>
            <w:szCs w:val="26"/>
          </w:rPr>
          <w:t xml:space="preserve"> </w:t>
        </w:r>
      </w:ins>
      <w:ins w:id="144" w:author="User 5539" w:date="2018-12-11T15:27:00Z">
        <w:del w:id="145" w:author="Juhasz, Katherine M." w:date="2019-01-03T14:03:00Z">
          <w:r w:rsidDel="0031593B">
            <w:rPr>
              <w:rFonts w:ascii="Arial" w:hAnsi="Arial" w:cs="Arial"/>
              <w:color w:val="2E2E2E"/>
              <w:sz w:val="26"/>
              <w:szCs w:val="26"/>
            </w:rPr>
            <w:delText xml:space="preserve"> share </w:delText>
          </w:r>
        </w:del>
      </w:ins>
      <w:ins w:id="146" w:author="User 5539" w:date="2018-12-11T15:30:00Z">
        <w:del w:id="147" w:author="Juhasz, Katherine M." w:date="2019-01-03T14:03:00Z">
          <w:r w:rsidR="00091FE2" w:rsidDel="0031593B">
            <w:rPr>
              <w:rFonts w:ascii="Arial" w:hAnsi="Arial" w:cs="Arial"/>
              <w:color w:val="2E2E2E"/>
              <w:sz w:val="26"/>
              <w:szCs w:val="26"/>
            </w:rPr>
            <w:delText xml:space="preserve">any </w:delText>
          </w:r>
        </w:del>
        <w:r w:rsidR="00091FE2">
          <w:rPr>
            <w:rFonts w:ascii="Arial" w:hAnsi="Arial" w:cs="Arial"/>
            <w:color w:val="2E2E2E"/>
            <w:sz w:val="26"/>
            <w:szCs w:val="26"/>
          </w:rPr>
          <w:t>anonymous information</w:t>
        </w:r>
      </w:ins>
      <w:ins w:id="148" w:author="Juhasz, Katherine M." w:date="2019-01-03T14:04:00Z">
        <w:r w:rsidR="0031593B">
          <w:rPr>
            <w:rFonts w:ascii="Arial" w:hAnsi="Arial" w:cs="Arial"/>
            <w:color w:val="2E2E2E"/>
            <w:sz w:val="26"/>
            <w:szCs w:val="26"/>
          </w:rPr>
          <w:t xml:space="preserve"> will be shared</w:t>
        </w:r>
      </w:ins>
      <w:ins w:id="149" w:author="User 5539" w:date="2018-12-11T15:30:00Z">
        <w:r w:rsidR="00091FE2">
          <w:rPr>
            <w:rFonts w:ascii="Arial" w:hAnsi="Arial" w:cs="Arial"/>
            <w:color w:val="2E2E2E"/>
            <w:sz w:val="26"/>
            <w:szCs w:val="26"/>
          </w:rPr>
          <w:t>.</w:t>
        </w:r>
      </w:ins>
    </w:p>
    <w:p w14:paraId="6376DBF4" w14:textId="77777777" w:rsidR="00091FE2" w:rsidRDefault="00091FE2" w:rsidP="00C12675">
      <w:pPr>
        <w:pStyle w:val="NormalWeb"/>
        <w:shd w:val="clear" w:color="auto" w:fill="FFFFFF"/>
        <w:spacing w:before="0" w:beforeAutospacing="0" w:after="0" w:afterAutospacing="0" w:line="360" w:lineRule="atLeast"/>
        <w:rPr>
          <w:ins w:id="150" w:author="User 5539" w:date="2018-12-11T15:30:00Z"/>
          <w:rFonts w:ascii="Arial" w:hAnsi="Arial" w:cs="Arial"/>
          <w:color w:val="2E2E2E"/>
          <w:sz w:val="26"/>
          <w:szCs w:val="26"/>
        </w:rPr>
      </w:pPr>
    </w:p>
    <w:p w14:paraId="61E11474" w14:textId="44EAABA2" w:rsidR="00091FE2" w:rsidDel="0025438F" w:rsidRDefault="00091FE2">
      <w:pPr>
        <w:pStyle w:val="NormalWeb"/>
        <w:shd w:val="clear" w:color="auto" w:fill="FFFFFF"/>
        <w:spacing w:before="0" w:beforeAutospacing="0" w:after="0" w:afterAutospacing="0" w:line="360" w:lineRule="atLeast"/>
        <w:rPr>
          <w:ins w:id="151" w:author="User 5539" w:date="2018-12-11T15:31:00Z"/>
          <w:del w:id="152" w:author="Juhasz, Katherine M." w:date="2019-01-03T14:05:00Z"/>
          <w:rFonts w:ascii="Arial" w:hAnsi="Arial" w:cs="Arial"/>
          <w:color w:val="2E2E2E"/>
          <w:sz w:val="26"/>
          <w:szCs w:val="26"/>
        </w:rPr>
      </w:pPr>
      <w:ins w:id="153" w:author="User 5539" w:date="2018-12-11T15:30:00Z">
        <w:r>
          <w:rPr>
            <w:rFonts w:ascii="Arial" w:hAnsi="Arial" w:cs="Arial"/>
            <w:color w:val="2E2E2E"/>
            <w:sz w:val="26"/>
            <w:szCs w:val="26"/>
          </w:rPr>
          <w:t xml:space="preserve">VA </w:t>
        </w:r>
        <w:del w:id="154" w:author="Juhasz, Katherine M." w:date="2019-01-03T14:05:00Z">
          <w:r w:rsidDel="0031593B">
            <w:rPr>
              <w:rFonts w:ascii="Arial" w:hAnsi="Arial" w:cs="Arial"/>
              <w:color w:val="2E2E2E"/>
              <w:sz w:val="26"/>
              <w:szCs w:val="26"/>
            </w:rPr>
            <w:delText>does make use</w:delText>
          </w:r>
        </w:del>
      </w:ins>
      <w:ins w:id="155" w:author="Juhasz, Katherine M." w:date="2019-01-03T14:05:00Z">
        <w:r w:rsidR="0031593B">
          <w:rPr>
            <w:rFonts w:ascii="Arial" w:hAnsi="Arial" w:cs="Arial"/>
            <w:color w:val="2E2E2E"/>
            <w:sz w:val="26"/>
            <w:szCs w:val="26"/>
          </w:rPr>
          <w:t>uses</w:t>
        </w:r>
      </w:ins>
      <w:ins w:id="156" w:author="User 5539" w:date="2018-12-11T15:30:00Z">
        <w:r>
          <w:rPr>
            <w:rFonts w:ascii="Arial" w:hAnsi="Arial" w:cs="Arial"/>
            <w:color w:val="2E2E2E"/>
            <w:sz w:val="26"/>
            <w:szCs w:val="26"/>
          </w:rPr>
          <w:t xml:space="preserve"> </w:t>
        </w:r>
        <w:del w:id="157" w:author="Juhasz, Katherine M." w:date="2019-01-03T14:05:00Z">
          <w:r w:rsidDel="0031593B">
            <w:rPr>
              <w:rFonts w:ascii="Arial" w:hAnsi="Arial" w:cs="Arial"/>
              <w:color w:val="2E2E2E"/>
              <w:sz w:val="26"/>
              <w:szCs w:val="26"/>
            </w:rPr>
            <w:delText xml:space="preserve">of </w:delText>
          </w:r>
        </w:del>
        <w:r>
          <w:rPr>
            <w:rFonts w:ascii="Arial" w:hAnsi="Arial" w:cs="Arial"/>
            <w:color w:val="2E2E2E"/>
            <w:sz w:val="26"/>
            <w:szCs w:val="26"/>
          </w:rPr>
          <w:t xml:space="preserve">some </w:t>
        </w:r>
      </w:ins>
      <w:ins w:id="158" w:author="David Taylor" w:date="2019-01-03T19:37:00Z">
        <w:r w:rsidR="00043800">
          <w:rPr>
            <w:rFonts w:ascii="Arial" w:hAnsi="Arial" w:cs="Arial"/>
            <w:color w:val="2E2E2E"/>
            <w:sz w:val="26"/>
            <w:szCs w:val="26"/>
          </w:rPr>
          <w:t xml:space="preserve">tools </w:t>
        </w:r>
      </w:ins>
      <w:ins w:id="159" w:author="User 5539" w:date="2018-12-11T15:30:00Z">
        <w:del w:id="160" w:author="David Taylor" w:date="2019-01-03T19:38:00Z">
          <w:r w:rsidDel="00043800">
            <w:rPr>
              <w:rFonts w:ascii="Arial" w:hAnsi="Arial" w:cs="Arial"/>
              <w:color w:val="2E2E2E"/>
              <w:sz w:val="26"/>
              <w:szCs w:val="26"/>
            </w:rPr>
            <w:delText>third-party software development kits</w:delText>
          </w:r>
        </w:del>
      </w:ins>
      <w:ins w:id="161" w:author="User 5539" w:date="2018-12-11T15:31:00Z">
        <w:del w:id="162" w:author="David Taylor" w:date="2019-01-03T19:38:00Z">
          <w:r w:rsidDel="00043800">
            <w:rPr>
              <w:rFonts w:ascii="Arial" w:hAnsi="Arial" w:cs="Arial"/>
              <w:color w:val="2E2E2E"/>
              <w:sz w:val="26"/>
              <w:szCs w:val="26"/>
            </w:rPr>
            <w:delText xml:space="preserve"> (SDKs)</w:delText>
          </w:r>
        </w:del>
      </w:ins>
      <w:ins w:id="163" w:author="User 5539" w:date="2018-12-11T15:30:00Z">
        <w:del w:id="164" w:author="David Taylor" w:date="2019-01-03T19:38:00Z">
          <w:r w:rsidDel="00043800">
            <w:rPr>
              <w:rFonts w:ascii="Arial" w:hAnsi="Arial" w:cs="Arial"/>
              <w:color w:val="2E2E2E"/>
              <w:sz w:val="26"/>
              <w:szCs w:val="26"/>
            </w:rPr>
            <w:delText xml:space="preserve"> that make it</w:delText>
          </w:r>
        </w:del>
      </w:ins>
      <w:ins w:id="165" w:author="David Taylor" w:date="2019-01-03T19:38:00Z">
        <w:r w:rsidR="00043800">
          <w:rPr>
            <w:rFonts w:ascii="Arial" w:hAnsi="Arial" w:cs="Arial"/>
            <w:color w:val="2E2E2E"/>
            <w:sz w:val="26"/>
            <w:szCs w:val="26"/>
          </w:rPr>
          <w:t>to try to prevent</w:t>
        </w:r>
      </w:ins>
      <w:ins w:id="166" w:author="User 5539" w:date="2018-12-11T15:30:00Z">
        <w:r>
          <w:rPr>
            <w:rFonts w:ascii="Arial" w:hAnsi="Arial" w:cs="Arial"/>
            <w:color w:val="2E2E2E"/>
            <w:sz w:val="26"/>
            <w:szCs w:val="26"/>
          </w:rPr>
          <w:t xml:space="preserve"> </w:t>
        </w:r>
        <w:del w:id="167" w:author="David Taylor" w:date="2019-01-03T19:38:00Z">
          <w:r w:rsidDel="00043800">
            <w:rPr>
              <w:rFonts w:ascii="Arial" w:hAnsi="Arial" w:cs="Arial"/>
              <w:color w:val="2E2E2E"/>
              <w:sz w:val="26"/>
              <w:szCs w:val="26"/>
            </w:rPr>
            <w:delText xml:space="preserve">possible </w:delText>
          </w:r>
        </w:del>
      </w:ins>
      <w:ins w:id="168" w:author="David Taylor" w:date="2019-01-03T19:38:00Z">
        <w:r w:rsidR="00043800">
          <w:rPr>
            <w:rFonts w:ascii="Arial" w:hAnsi="Arial" w:cs="Arial"/>
            <w:color w:val="2E2E2E"/>
            <w:sz w:val="26"/>
            <w:szCs w:val="26"/>
          </w:rPr>
          <w:t xml:space="preserve">app </w:t>
        </w:r>
      </w:ins>
      <w:ins w:id="169" w:author="User 5539" w:date="2018-12-11T15:30:00Z">
        <w:del w:id="170" w:author="David Taylor" w:date="2019-01-03T19:38:00Z">
          <w:r w:rsidDel="00043800">
            <w:rPr>
              <w:rFonts w:ascii="Arial" w:hAnsi="Arial" w:cs="Arial"/>
              <w:color w:val="2E2E2E"/>
              <w:sz w:val="26"/>
              <w:szCs w:val="26"/>
            </w:rPr>
            <w:delText xml:space="preserve">to identify </w:delText>
          </w:r>
        </w:del>
        <w:r>
          <w:rPr>
            <w:rFonts w:ascii="Arial" w:hAnsi="Arial" w:cs="Arial"/>
            <w:color w:val="2E2E2E"/>
            <w:sz w:val="26"/>
            <w:szCs w:val="26"/>
          </w:rPr>
          <w:t>crashes</w:t>
        </w:r>
      </w:ins>
      <w:ins w:id="171" w:author="Juhasz, Katherine M." w:date="2019-01-03T14:08:00Z">
        <w:r w:rsidR="0025438F">
          <w:rPr>
            <w:rFonts w:ascii="Arial" w:hAnsi="Arial" w:cs="Arial"/>
            <w:color w:val="2E2E2E"/>
            <w:sz w:val="26"/>
            <w:szCs w:val="26"/>
          </w:rPr>
          <w:t>. A crash is a</w:t>
        </w:r>
      </w:ins>
      <w:ins w:id="172" w:author="David Taylor" w:date="2019-01-03T19:38:00Z">
        <w:r w:rsidR="00043800">
          <w:rPr>
            <w:rFonts w:ascii="Arial" w:hAnsi="Arial" w:cs="Arial"/>
            <w:color w:val="2E2E2E"/>
            <w:sz w:val="26"/>
            <w:szCs w:val="26"/>
          </w:rPr>
          <w:t xml:space="preserve"> </w:t>
        </w:r>
      </w:ins>
      <w:ins w:id="173" w:author="Juhasz, Katherine M." w:date="2019-01-03T14:08:00Z">
        <w:del w:id="174" w:author="David Taylor" w:date="2019-01-03T19:38:00Z">
          <w:r w:rsidR="0025438F" w:rsidDel="00043800">
            <w:rPr>
              <w:rFonts w:ascii="Arial" w:hAnsi="Arial" w:cs="Arial"/>
              <w:color w:val="2E2E2E"/>
              <w:sz w:val="26"/>
              <w:szCs w:val="26"/>
            </w:rPr>
            <w:delText>n</w:delText>
          </w:r>
        </w:del>
      </w:ins>
      <w:ins w:id="175" w:author="User 5539" w:date="2018-12-11T15:30:00Z">
        <w:del w:id="176" w:author="Juhasz, Katherine M." w:date="2019-01-03T14:08:00Z">
          <w:r w:rsidDel="0025438F">
            <w:rPr>
              <w:rFonts w:ascii="Arial" w:hAnsi="Arial" w:cs="Arial"/>
              <w:color w:val="2E2E2E"/>
              <w:sz w:val="26"/>
              <w:szCs w:val="26"/>
            </w:rPr>
            <w:delText xml:space="preserve"> (that is,</w:delText>
          </w:r>
        </w:del>
        <w:del w:id="177" w:author="David Taylor" w:date="2019-01-03T19:38:00Z">
          <w:r w:rsidDel="00043800">
            <w:rPr>
              <w:rFonts w:ascii="Arial" w:hAnsi="Arial" w:cs="Arial"/>
              <w:color w:val="2E2E2E"/>
              <w:sz w:val="26"/>
              <w:szCs w:val="26"/>
            </w:rPr>
            <w:delText xml:space="preserve"> extreme </w:delText>
          </w:r>
        </w:del>
        <w:r>
          <w:rPr>
            <w:rFonts w:ascii="Arial" w:hAnsi="Arial" w:cs="Arial"/>
            <w:color w:val="2E2E2E"/>
            <w:sz w:val="26"/>
            <w:szCs w:val="26"/>
          </w:rPr>
          <w:t>problem</w:t>
        </w:r>
        <w:del w:id="178" w:author="Juhasz, Katherine M." w:date="2019-01-03T14:08:00Z">
          <w:r w:rsidDel="0025438F">
            <w:rPr>
              <w:rFonts w:ascii="Arial" w:hAnsi="Arial" w:cs="Arial"/>
              <w:color w:val="2E2E2E"/>
              <w:sz w:val="26"/>
              <w:szCs w:val="26"/>
            </w:rPr>
            <w:delText>s</w:delText>
          </w:r>
        </w:del>
        <w:r>
          <w:rPr>
            <w:rFonts w:ascii="Arial" w:hAnsi="Arial" w:cs="Arial"/>
            <w:color w:val="2E2E2E"/>
            <w:sz w:val="26"/>
            <w:szCs w:val="26"/>
          </w:rPr>
          <w:t xml:space="preserve"> that make</w:t>
        </w:r>
      </w:ins>
      <w:ins w:id="179" w:author="Juhasz, Katherine M." w:date="2019-01-03T14:08:00Z">
        <w:r w:rsidR="0025438F">
          <w:rPr>
            <w:rFonts w:ascii="Arial" w:hAnsi="Arial" w:cs="Arial"/>
            <w:color w:val="2E2E2E"/>
            <w:sz w:val="26"/>
            <w:szCs w:val="26"/>
          </w:rPr>
          <w:t>s</w:t>
        </w:r>
      </w:ins>
      <w:ins w:id="180" w:author="User 5539" w:date="2018-12-11T15:30:00Z">
        <w:r>
          <w:rPr>
            <w:rFonts w:ascii="Arial" w:hAnsi="Arial" w:cs="Arial"/>
            <w:color w:val="2E2E2E"/>
            <w:sz w:val="26"/>
            <w:szCs w:val="26"/>
          </w:rPr>
          <w:t xml:space="preserve"> the app stop working</w:t>
        </w:r>
      </w:ins>
      <w:ins w:id="181" w:author="Juhasz, Katherine M." w:date="2019-01-03T14:09:00Z">
        <w:r w:rsidR="0025438F">
          <w:rPr>
            <w:rFonts w:ascii="Arial" w:hAnsi="Arial" w:cs="Arial"/>
            <w:color w:val="2E2E2E"/>
            <w:sz w:val="26"/>
            <w:szCs w:val="26"/>
          </w:rPr>
          <w:t>.</w:t>
        </w:r>
      </w:ins>
      <w:ins w:id="182" w:author="User 5539" w:date="2018-12-11T15:30:00Z">
        <w:del w:id="183" w:author="Juhasz, Katherine M." w:date="2019-01-03T14:08:00Z">
          <w:r w:rsidDel="0025438F">
            <w:rPr>
              <w:rFonts w:ascii="Arial" w:hAnsi="Arial" w:cs="Arial"/>
              <w:color w:val="2E2E2E"/>
              <w:sz w:val="26"/>
              <w:szCs w:val="26"/>
            </w:rPr>
            <w:delText>)</w:delText>
          </w:r>
        </w:del>
      </w:ins>
      <w:ins w:id="184" w:author="Juhasz, Katherine M." w:date="2019-01-03T14:09:00Z">
        <w:r w:rsidR="0025438F">
          <w:rPr>
            <w:rFonts w:ascii="Arial" w:hAnsi="Arial" w:cs="Arial"/>
            <w:color w:val="2E2E2E"/>
            <w:sz w:val="26"/>
            <w:szCs w:val="26"/>
          </w:rPr>
          <w:t xml:space="preserve"> </w:t>
        </w:r>
      </w:ins>
      <w:ins w:id="185" w:author="David Taylor" w:date="2019-01-03T19:38:00Z">
        <w:r w:rsidR="00043800">
          <w:rPr>
            <w:rFonts w:ascii="Arial" w:hAnsi="Arial" w:cs="Arial"/>
            <w:color w:val="2E2E2E"/>
            <w:sz w:val="26"/>
            <w:szCs w:val="26"/>
          </w:rPr>
          <w:t xml:space="preserve">These tools are called </w:t>
        </w:r>
      </w:ins>
      <w:ins w:id="186" w:author="Juhasz, Katherine M." w:date="2019-01-03T14:09:00Z">
        <w:r w:rsidR="0025438F">
          <w:rPr>
            <w:rFonts w:ascii="Arial" w:hAnsi="Arial" w:cs="Arial"/>
            <w:color w:val="2E2E2E"/>
            <w:sz w:val="26"/>
            <w:szCs w:val="26"/>
          </w:rPr>
          <w:t>SDKs</w:t>
        </w:r>
      </w:ins>
      <w:ins w:id="187" w:author="David Taylor" w:date="2019-01-03T19:38:00Z">
        <w:r w:rsidR="00043800">
          <w:rPr>
            <w:rFonts w:ascii="Arial" w:hAnsi="Arial" w:cs="Arial"/>
            <w:color w:val="2E2E2E"/>
            <w:sz w:val="26"/>
            <w:szCs w:val="26"/>
          </w:rPr>
          <w:t>. SDKs</w:t>
        </w:r>
      </w:ins>
      <w:ins w:id="188" w:author="Juhasz, Katherine M." w:date="2019-01-03T14:09:00Z">
        <w:r w:rsidR="0025438F">
          <w:rPr>
            <w:rFonts w:ascii="Arial" w:hAnsi="Arial" w:cs="Arial"/>
            <w:color w:val="2E2E2E"/>
            <w:sz w:val="26"/>
            <w:szCs w:val="26"/>
          </w:rPr>
          <w:t xml:space="preserve"> are also used to</w:t>
        </w:r>
      </w:ins>
      <w:ins w:id="189" w:author="User 5539" w:date="2018-12-11T15:30:00Z">
        <w:del w:id="190" w:author="Juhasz, Katherine M." w:date="2019-01-03T14:09:00Z">
          <w:r w:rsidDel="0025438F">
            <w:rPr>
              <w:rFonts w:ascii="Arial" w:hAnsi="Arial" w:cs="Arial"/>
              <w:color w:val="2E2E2E"/>
              <w:sz w:val="26"/>
              <w:szCs w:val="26"/>
            </w:rPr>
            <w:delText xml:space="preserve"> and</w:delText>
          </w:r>
        </w:del>
        <w:r>
          <w:rPr>
            <w:rFonts w:ascii="Arial" w:hAnsi="Arial" w:cs="Arial"/>
            <w:color w:val="2E2E2E"/>
            <w:sz w:val="26"/>
            <w:szCs w:val="26"/>
          </w:rPr>
          <w:t xml:space="preserve"> keep the content up-to-date with the latest scientific and clinical guidelines.</w:t>
        </w:r>
        <w:del w:id="191" w:author="Juhasz, Katherine M." w:date="2019-01-03T13:56:00Z">
          <w:r w:rsidDel="0031593B">
            <w:rPr>
              <w:rFonts w:ascii="Arial" w:hAnsi="Arial" w:cs="Arial"/>
              <w:color w:val="2E2E2E"/>
              <w:sz w:val="26"/>
              <w:szCs w:val="26"/>
            </w:rPr>
            <w:delText xml:space="preserve"> </w:delText>
          </w:r>
        </w:del>
        <w:r>
          <w:rPr>
            <w:rFonts w:ascii="Arial" w:hAnsi="Arial" w:cs="Arial"/>
            <w:color w:val="2E2E2E"/>
            <w:sz w:val="26"/>
            <w:szCs w:val="26"/>
          </w:rPr>
          <w:t xml:space="preserve"> </w:t>
        </w:r>
      </w:ins>
      <w:ins w:id="192" w:author="User 5539" w:date="2018-12-11T15:34:00Z">
        <w:r>
          <w:rPr>
            <w:rFonts w:ascii="Arial" w:hAnsi="Arial" w:cs="Arial"/>
            <w:color w:val="2E2E2E"/>
            <w:sz w:val="26"/>
            <w:szCs w:val="26"/>
          </w:rPr>
          <w:t>VA mobile apps do not share personal or identifying information with any of these vendors.</w:t>
        </w:r>
        <w:del w:id="193" w:author="Juhasz, Katherine M." w:date="2019-01-03T13:56:00Z">
          <w:r w:rsidDel="0031593B">
            <w:rPr>
              <w:rFonts w:ascii="Arial" w:hAnsi="Arial" w:cs="Arial"/>
              <w:color w:val="2E2E2E"/>
              <w:sz w:val="26"/>
              <w:szCs w:val="26"/>
            </w:rPr>
            <w:delText xml:space="preserve"> </w:delText>
          </w:r>
        </w:del>
        <w:r>
          <w:rPr>
            <w:rFonts w:ascii="Arial" w:hAnsi="Arial" w:cs="Arial"/>
            <w:color w:val="2E2E2E"/>
            <w:sz w:val="26"/>
            <w:szCs w:val="26"/>
          </w:rPr>
          <w:t xml:space="preserve"> </w:t>
        </w:r>
      </w:ins>
      <w:commentRangeStart w:id="194"/>
      <w:ins w:id="195" w:author="User 5539" w:date="2018-12-11T15:30:00Z">
        <w:del w:id="196" w:author="Juhasz, Katherine M." w:date="2019-01-03T14:05:00Z">
          <w:r w:rsidDel="0025438F">
            <w:rPr>
              <w:rFonts w:ascii="Arial" w:hAnsi="Arial" w:cs="Arial"/>
              <w:color w:val="2E2E2E"/>
              <w:sz w:val="26"/>
              <w:szCs w:val="26"/>
            </w:rPr>
            <w:delText xml:space="preserve">Some </w:delText>
          </w:r>
        </w:del>
      </w:ins>
      <w:ins w:id="197" w:author="User 5539" w:date="2018-12-11T15:35:00Z">
        <w:del w:id="198" w:author="Juhasz, Katherine M." w:date="2019-01-03T14:05:00Z">
          <w:r w:rsidDel="0025438F">
            <w:rPr>
              <w:rFonts w:ascii="Arial" w:hAnsi="Arial" w:cs="Arial"/>
              <w:color w:val="2E2E2E"/>
              <w:sz w:val="26"/>
              <w:szCs w:val="26"/>
            </w:rPr>
            <w:delText xml:space="preserve">VA mobile </w:delText>
          </w:r>
        </w:del>
      </w:ins>
      <w:ins w:id="199" w:author="User 5539" w:date="2018-12-11T15:30:00Z">
        <w:del w:id="200" w:author="Juhasz, Katherine M." w:date="2019-01-03T14:05:00Z">
          <w:r w:rsidDel="0025438F">
            <w:rPr>
              <w:rFonts w:ascii="Arial" w:hAnsi="Arial" w:cs="Arial"/>
              <w:color w:val="2E2E2E"/>
              <w:sz w:val="26"/>
              <w:szCs w:val="26"/>
            </w:rPr>
            <w:delText>applications</w:delText>
          </w:r>
        </w:del>
      </w:ins>
      <w:ins w:id="201" w:author="User 5539" w:date="2018-12-11T15:35:00Z">
        <w:del w:id="202" w:author="Juhasz, Katherine M." w:date="2019-01-03T14:05:00Z">
          <w:r w:rsidDel="0025438F">
            <w:rPr>
              <w:rFonts w:ascii="Arial" w:hAnsi="Arial" w:cs="Arial"/>
              <w:color w:val="2E2E2E"/>
              <w:sz w:val="26"/>
              <w:szCs w:val="26"/>
            </w:rPr>
            <w:delText xml:space="preserve"> </w:delText>
          </w:r>
        </w:del>
      </w:ins>
      <w:ins w:id="203" w:author="User 5539" w:date="2018-12-11T15:30:00Z">
        <w:del w:id="204" w:author="Juhasz, Katherine M." w:date="2019-01-03T14:05:00Z">
          <w:r w:rsidDel="0025438F">
            <w:rPr>
              <w:rFonts w:ascii="Arial" w:hAnsi="Arial" w:cs="Arial"/>
              <w:color w:val="2E2E2E"/>
              <w:sz w:val="26"/>
              <w:szCs w:val="26"/>
            </w:rPr>
            <w:delText>make use of the following</w:delText>
          </w:r>
        </w:del>
      </w:ins>
      <w:ins w:id="205" w:author="User 5539" w:date="2018-12-11T15:31:00Z">
        <w:del w:id="206" w:author="Juhasz, Katherine M." w:date="2019-01-03T14:05:00Z">
          <w:r w:rsidDel="0025438F">
            <w:rPr>
              <w:rFonts w:ascii="Arial" w:hAnsi="Arial" w:cs="Arial"/>
              <w:color w:val="2E2E2E"/>
              <w:sz w:val="26"/>
              <w:szCs w:val="26"/>
            </w:rPr>
            <w:delText xml:space="preserve"> SDKs:</w:delText>
          </w:r>
        </w:del>
      </w:ins>
    </w:p>
    <w:p w14:paraId="12DA86CD" w14:textId="77777777" w:rsidR="00091FE2" w:rsidDel="0025438F" w:rsidRDefault="00091FE2">
      <w:pPr>
        <w:pStyle w:val="NormalWeb"/>
        <w:shd w:val="clear" w:color="auto" w:fill="FFFFFF"/>
        <w:spacing w:before="0" w:beforeAutospacing="0" w:after="0" w:afterAutospacing="0" w:line="360" w:lineRule="atLeast"/>
        <w:rPr>
          <w:ins w:id="207" w:author="User 5539" w:date="2018-12-11T15:31:00Z"/>
          <w:del w:id="208" w:author="Juhasz, Katherine M." w:date="2019-01-03T14:05:00Z"/>
          <w:rFonts w:ascii="Arial" w:hAnsi="Arial" w:cs="Arial"/>
          <w:color w:val="2E2E2E"/>
          <w:sz w:val="26"/>
          <w:szCs w:val="26"/>
        </w:rPr>
      </w:pPr>
      <w:ins w:id="209" w:author="User 5539" w:date="2018-12-11T15:31:00Z">
        <w:del w:id="210" w:author="Juhasz, Katherine M." w:date="2019-01-03T14:05:00Z">
          <w:r w:rsidDel="0025438F">
            <w:rPr>
              <w:rFonts w:ascii="Arial" w:hAnsi="Arial" w:cs="Arial"/>
              <w:color w:val="2E2E2E"/>
              <w:sz w:val="26"/>
              <w:szCs w:val="26"/>
            </w:rPr>
            <w:delText>Google Firebase (give specifics</w:delText>
          </w:r>
        </w:del>
      </w:ins>
      <w:ins w:id="211" w:author="User 5539" w:date="2018-12-11T15:35:00Z">
        <w:del w:id="212" w:author="Juhasz, Katherine M." w:date="2019-01-03T14:05:00Z">
          <w:r w:rsidDel="0025438F">
            <w:rPr>
              <w:rFonts w:ascii="Arial" w:hAnsi="Arial" w:cs="Arial"/>
              <w:color w:val="2E2E2E"/>
              <w:sz w:val="26"/>
              <w:szCs w:val="26"/>
            </w:rPr>
            <w:delText>, including link to privacy policy</w:delText>
          </w:r>
        </w:del>
      </w:ins>
      <w:ins w:id="213" w:author="User 5539" w:date="2018-12-11T15:31:00Z">
        <w:del w:id="214" w:author="Juhasz, Katherine M." w:date="2019-01-03T14:05:00Z">
          <w:r w:rsidDel="0025438F">
            <w:rPr>
              <w:rFonts w:ascii="Arial" w:hAnsi="Arial" w:cs="Arial"/>
              <w:color w:val="2E2E2E"/>
              <w:sz w:val="26"/>
              <w:szCs w:val="26"/>
            </w:rPr>
            <w:delText>)</w:delText>
          </w:r>
        </w:del>
      </w:ins>
    </w:p>
    <w:p w14:paraId="64722616" w14:textId="77777777" w:rsidR="00091FE2" w:rsidDel="0025438F" w:rsidRDefault="00091FE2">
      <w:pPr>
        <w:pStyle w:val="NormalWeb"/>
        <w:shd w:val="clear" w:color="auto" w:fill="FFFFFF"/>
        <w:spacing w:before="0" w:beforeAutospacing="0" w:after="0" w:afterAutospacing="0" w:line="360" w:lineRule="atLeast"/>
        <w:rPr>
          <w:ins w:id="215" w:author="User 5539" w:date="2018-12-11T15:32:00Z"/>
          <w:del w:id="216" w:author="Juhasz, Katherine M." w:date="2019-01-03T14:05:00Z"/>
          <w:rFonts w:ascii="Arial" w:hAnsi="Arial" w:cs="Arial"/>
          <w:color w:val="2E2E2E"/>
          <w:sz w:val="26"/>
          <w:szCs w:val="26"/>
        </w:rPr>
      </w:pPr>
      <w:ins w:id="217" w:author="User 5539" w:date="2018-12-11T15:32:00Z">
        <w:del w:id="218" w:author="Juhasz, Katherine M." w:date="2019-01-03T14:05:00Z">
          <w:r w:rsidDel="0025438F">
            <w:rPr>
              <w:rFonts w:ascii="Arial" w:hAnsi="Arial" w:cs="Arial"/>
              <w:color w:val="2E2E2E"/>
              <w:sz w:val="26"/>
              <w:szCs w:val="26"/>
            </w:rPr>
            <w:delText>Google Crashlytics (give specifics</w:delText>
          </w:r>
        </w:del>
      </w:ins>
      <w:ins w:id="219" w:author="User 5539" w:date="2018-12-11T15:35:00Z">
        <w:del w:id="220" w:author="Juhasz, Katherine M." w:date="2019-01-03T14:05:00Z">
          <w:r w:rsidDel="0025438F">
            <w:rPr>
              <w:rFonts w:ascii="Arial" w:hAnsi="Arial" w:cs="Arial"/>
              <w:color w:val="2E2E2E"/>
              <w:sz w:val="26"/>
              <w:szCs w:val="26"/>
            </w:rPr>
            <w:delText>, including link to privacy policy</w:delText>
          </w:r>
        </w:del>
      </w:ins>
      <w:ins w:id="221" w:author="User 5539" w:date="2018-12-11T15:32:00Z">
        <w:del w:id="222" w:author="Juhasz, Katherine M." w:date="2019-01-03T14:05:00Z">
          <w:r w:rsidDel="0025438F">
            <w:rPr>
              <w:rFonts w:ascii="Arial" w:hAnsi="Arial" w:cs="Arial"/>
              <w:color w:val="2E2E2E"/>
              <w:sz w:val="26"/>
              <w:szCs w:val="26"/>
            </w:rPr>
            <w:delText>)</w:delText>
          </w:r>
        </w:del>
      </w:ins>
    </w:p>
    <w:p w14:paraId="0A2BFC01" w14:textId="77777777" w:rsidR="00091FE2" w:rsidRDefault="00091FE2">
      <w:pPr>
        <w:pStyle w:val="NormalWeb"/>
        <w:shd w:val="clear" w:color="auto" w:fill="FFFFFF"/>
        <w:spacing w:before="0" w:beforeAutospacing="0" w:after="0" w:afterAutospacing="0" w:line="360" w:lineRule="atLeast"/>
        <w:rPr>
          <w:ins w:id="223" w:author="User 5539" w:date="2018-12-11T15:23:00Z"/>
          <w:rFonts w:ascii="Arial" w:hAnsi="Arial" w:cs="Arial"/>
          <w:color w:val="2E2E2E"/>
          <w:sz w:val="26"/>
          <w:szCs w:val="26"/>
        </w:rPr>
      </w:pPr>
      <w:ins w:id="224" w:author="User 5539" w:date="2018-12-11T15:33:00Z">
        <w:del w:id="225" w:author="Juhasz, Katherine M." w:date="2019-01-03T14:05:00Z">
          <w:r w:rsidDel="0025438F">
            <w:rPr>
              <w:rFonts w:ascii="Arial" w:hAnsi="Arial" w:cs="Arial"/>
              <w:color w:val="2E2E2E"/>
              <w:sz w:val="26"/>
              <w:szCs w:val="26"/>
            </w:rPr>
            <w:delText>Others? (get list from Vertical)</w:delText>
          </w:r>
        </w:del>
      </w:ins>
      <w:commentRangeEnd w:id="194"/>
      <w:del w:id="226" w:author="Juhasz, Katherine M." w:date="2019-01-03T14:05:00Z">
        <w:r w:rsidR="0031593B" w:rsidDel="0025438F">
          <w:rPr>
            <w:rStyle w:val="CommentReference"/>
            <w:rFonts w:asciiTheme="minorHAnsi" w:eastAsiaTheme="minorHAnsi" w:hAnsiTheme="minorHAnsi" w:cstheme="minorBidi"/>
          </w:rPr>
          <w:commentReference w:id="194"/>
        </w:r>
      </w:del>
    </w:p>
    <w:p w14:paraId="546F55F4" w14:textId="77777777" w:rsidR="00091FE2" w:rsidRDefault="00091FE2" w:rsidP="00C12675">
      <w:pPr>
        <w:pStyle w:val="NormalWeb"/>
        <w:shd w:val="clear" w:color="auto" w:fill="FFFFFF"/>
        <w:spacing w:before="0" w:beforeAutospacing="0" w:after="0" w:afterAutospacing="0" w:line="360" w:lineRule="atLeast"/>
        <w:rPr>
          <w:ins w:id="227" w:author="User 5539" w:date="2018-12-11T15:35:00Z"/>
          <w:rFonts w:ascii="Arial" w:hAnsi="Arial" w:cs="Arial"/>
          <w:color w:val="2E2E2E"/>
          <w:sz w:val="26"/>
          <w:szCs w:val="26"/>
        </w:rPr>
      </w:pPr>
    </w:p>
    <w:p w14:paraId="4E415632" w14:textId="745B890B" w:rsidR="00C12675" w:rsidRDefault="00C12675" w:rsidP="00C12675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2E2E2E"/>
          <w:sz w:val="26"/>
          <w:szCs w:val="26"/>
        </w:rPr>
      </w:pPr>
      <w:del w:id="228" w:author="User 5539" w:date="2018-12-11T15:21:00Z">
        <w:r w:rsidDel="00C8071E">
          <w:rPr>
            <w:rFonts w:ascii="Arial" w:hAnsi="Arial" w:cs="Arial"/>
            <w:color w:val="2E2E2E"/>
            <w:sz w:val="26"/>
            <w:szCs w:val="26"/>
          </w:rPr>
          <w:delText xml:space="preserve"> </w:delText>
        </w:r>
      </w:del>
      <w:ins w:id="229" w:author="Juhasz, Katherine M." w:date="2019-01-03T13:57:00Z">
        <w:r w:rsidR="0031593B">
          <w:rPr>
            <w:rFonts w:ascii="Arial" w:hAnsi="Arial" w:cs="Arial"/>
            <w:color w:val="2E2E2E"/>
            <w:sz w:val="26"/>
            <w:szCs w:val="26"/>
          </w:rPr>
          <w:t xml:space="preserve">In using a VA mobile app, </w:t>
        </w:r>
      </w:ins>
      <w:ins w:id="230" w:author="Juhasz, Katherine M." w:date="2019-01-03T13:58:00Z">
        <w:del w:id="231" w:author="David Taylor" w:date="2019-01-03T19:39:00Z">
          <w:r w:rsidR="0031593B" w:rsidDel="00043800">
            <w:rPr>
              <w:rFonts w:ascii="Arial" w:hAnsi="Arial" w:cs="Arial"/>
              <w:color w:val="2E2E2E"/>
              <w:sz w:val="26"/>
              <w:szCs w:val="26"/>
            </w:rPr>
            <w:delText>y</w:delText>
          </w:r>
        </w:del>
      </w:ins>
      <w:del w:id="232" w:author="David Taylor" w:date="2019-01-03T19:39:00Z">
        <w:r w:rsidDel="00043800">
          <w:rPr>
            <w:rFonts w:ascii="Arial" w:hAnsi="Arial" w:cs="Arial"/>
            <w:color w:val="2E2E2E"/>
            <w:sz w:val="26"/>
            <w:szCs w:val="26"/>
          </w:rPr>
          <w:delText xml:space="preserve">You also acknowledge that </w:delText>
        </w:r>
      </w:del>
      <w:r>
        <w:rPr>
          <w:rFonts w:ascii="Arial" w:hAnsi="Arial" w:cs="Arial"/>
          <w:color w:val="2E2E2E"/>
          <w:sz w:val="26"/>
          <w:szCs w:val="26"/>
        </w:rPr>
        <w:t xml:space="preserve">it is your </w:t>
      </w:r>
      <w:del w:id="233" w:author="David Taylor" w:date="2019-01-03T19:39:00Z">
        <w:r w:rsidDel="00043800">
          <w:rPr>
            <w:rFonts w:ascii="Arial" w:hAnsi="Arial" w:cs="Arial"/>
            <w:color w:val="2E2E2E"/>
            <w:sz w:val="26"/>
            <w:szCs w:val="26"/>
          </w:rPr>
          <w:delText xml:space="preserve">sole </w:delText>
        </w:r>
      </w:del>
      <w:r>
        <w:rPr>
          <w:rFonts w:ascii="Arial" w:hAnsi="Arial" w:cs="Arial"/>
          <w:color w:val="2E2E2E"/>
          <w:sz w:val="26"/>
          <w:szCs w:val="26"/>
        </w:rPr>
        <w:t xml:space="preserve">responsibility to protect </w:t>
      </w:r>
      <w:del w:id="234" w:author="Juhasz, Katherine M." w:date="2019-01-03T14:12:00Z">
        <w:r w:rsidDel="0025438F">
          <w:rPr>
            <w:rFonts w:ascii="Arial" w:hAnsi="Arial" w:cs="Arial"/>
            <w:color w:val="2E2E2E"/>
            <w:sz w:val="26"/>
            <w:szCs w:val="26"/>
          </w:rPr>
          <w:delText xml:space="preserve">and otherwise secure </w:delText>
        </w:r>
      </w:del>
      <w:r>
        <w:rPr>
          <w:rFonts w:ascii="Arial" w:hAnsi="Arial" w:cs="Arial"/>
          <w:color w:val="2E2E2E"/>
          <w:sz w:val="26"/>
          <w:szCs w:val="26"/>
        </w:rPr>
        <w:t xml:space="preserve">any information </w:t>
      </w:r>
      <w:del w:id="235" w:author="David Taylor" w:date="2019-01-03T19:39:00Z">
        <w:r w:rsidDel="00043800">
          <w:rPr>
            <w:rFonts w:ascii="Arial" w:hAnsi="Arial" w:cs="Arial"/>
            <w:color w:val="2E2E2E"/>
            <w:sz w:val="26"/>
            <w:szCs w:val="26"/>
          </w:rPr>
          <w:delText>captured and stored by the software</w:delText>
        </w:r>
      </w:del>
      <w:ins w:id="236" w:author="David Taylor" w:date="2019-01-03T19:39:00Z">
        <w:r w:rsidR="00043800">
          <w:rPr>
            <w:rFonts w:ascii="Arial" w:hAnsi="Arial" w:cs="Arial"/>
            <w:color w:val="2E2E2E"/>
            <w:sz w:val="26"/>
            <w:szCs w:val="26"/>
          </w:rPr>
          <w:t xml:space="preserve">in the </w:t>
        </w:r>
      </w:ins>
      <w:r>
        <w:rPr>
          <w:rFonts w:ascii="Arial" w:hAnsi="Arial" w:cs="Arial"/>
          <w:color w:val="2E2E2E"/>
          <w:sz w:val="26"/>
          <w:szCs w:val="26"/>
        </w:rPr>
        <w:t xml:space="preserve"> </w:t>
      </w:r>
      <w:ins w:id="237" w:author="Juhasz, Katherine M." w:date="2019-01-03T14:05:00Z">
        <w:del w:id="238" w:author="David Taylor" w:date="2019-01-03T19:39:00Z">
          <w:r w:rsidR="0025438F" w:rsidDel="00043800">
            <w:rPr>
              <w:rFonts w:ascii="Arial" w:hAnsi="Arial" w:cs="Arial"/>
              <w:color w:val="2E2E2E"/>
              <w:sz w:val="26"/>
              <w:szCs w:val="26"/>
            </w:rPr>
            <w:delText>(</w:delText>
          </w:r>
        </w:del>
        <w:r w:rsidR="0025438F">
          <w:rPr>
            <w:rFonts w:ascii="Arial" w:hAnsi="Arial" w:cs="Arial"/>
            <w:color w:val="2E2E2E"/>
            <w:sz w:val="26"/>
            <w:szCs w:val="26"/>
          </w:rPr>
          <w:t>app</w:t>
        </w:r>
        <w:del w:id="239" w:author="David Taylor" w:date="2019-01-03T19:39:00Z">
          <w:r w:rsidR="0025438F" w:rsidDel="00043800">
            <w:rPr>
              <w:rFonts w:ascii="Arial" w:hAnsi="Arial" w:cs="Arial"/>
              <w:color w:val="2E2E2E"/>
              <w:sz w:val="26"/>
              <w:szCs w:val="26"/>
            </w:rPr>
            <w:delText>)</w:delText>
          </w:r>
        </w:del>
        <w:r w:rsidR="0025438F">
          <w:rPr>
            <w:rFonts w:ascii="Arial" w:hAnsi="Arial" w:cs="Arial"/>
            <w:color w:val="2E2E2E"/>
            <w:sz w:val="26"/>
            <w:szCs w:val="26"/>
          </w:rPr>
          <w:t xml:space="preserve"> </w:t>
        </w:r>
      </w:ins>
      <w:r>
        <w:rPr>
          <w:rFonts w:ascii="Arial" w:hAnsi="Arial" w:cs="Arial"/>
          <w:color w:val="2E2E2E"/>
          <w:sz w:val="26"/>
          <w:szCs w:val="26"/>
        </w:rPr>
        <w:t xml:space="preserve">once </w:t>
      </w:r>
      <w:ins w:id="240" w:author="Juhasz, Katherine M." w:date="2019-01-03T14:05:00Z">
        <w:r w:rsidR="0025438F">
          <w:rPr>
            <w:rFonts w:ascii="Arial" w:hAnsi="Arial" w:cs="Arial"/>
            <w:color w:val="2E2E2E"/>
            <w:sz w:val="26"/>
            <w:szCs w:val="26"/>
          </w:rPr>
          <w:t xml:space="preserve">it is </w:t>
        </w:r>
      </w:ins>
      <w:r>
        <w:rPr>
          <w:rFonts w:ascii="Arial" w:hAnsi="Arial" w:cs="Arial"/>
          <w:color w:val="2E2E2E"/>
          <w:sz w:val="26"/>
          <w:szCs w:val="26"/>
        </w:rPr>
        <w:t>installed on your device.</w:t>
      </w:r>
      <w:ins w:id="241" w:author="User 5539" w:date="2018-12-11T15:23:00Z">
        <w:r w:rsidR="00C8071E">
          <w:rPr>
            <w:rFonts w:ascii="Arial" w:hAnsi="Arial" w:cs="Arial"/>
            <w:color w:val="2E2E2E"/>
            <w:sz w:val="26"/>
            <w:szCs w:val="26"/>
          </w:rPr>
          <w:t xml:space="preserve"> </w:t>
        </w:r>
      </w:ins>
      <w:ins w:id="242" w:author="Juhasz, Katherine M." w:date="2019-01-03T14:05:00Z">
        <w:r w:rsidR="0025438F">
          <w:rPr>
            <w:rFonts w:ascii="Arial" w:hAnsi="Arial" w:cs="Arial"/>
            <w:color w:val="2E2E2E"/>
            <w:sz w:val="26"/>
            <w:szCs w:val="26"/>
          </w:rPr>
          <w:t xml:space="preserve">Examples of how to do this include using a passcode or pin lock on your device. This is recommended </w:t>
        </w:r>
      </w:ins>
      <w:ins w:id="243" w:author="Juhasz, Katherine M." w:date="2019-01-03T14:06:00Z">
        <w:r w:rsidR="0025438F">
          <w:rPr>
            <w:rFonts w:ascii="Arial" w:hAnsi="Arial" w:cs="Arial"/>
            <w:color w:val="2E2E2E"/>
            <w:sz w:val="26"/>
            <w:szCs w:val="26"/>
          </w:rPr>
          <w:t xml:space="preserve">as a </w:t>
        </w:r>
        <w:del w:id="244" w:author="David Taylor" w:date="2019-01-03T19:39:00Z">
          <w:r w:rsidR="0025438F" w:rsidDel="00043800">
            <w:rPr>
              <w:rFonts w:ascii="Arial" w:hAnsi="Arial" w:cs="Arial"/>
              <w:color w:val="2E2E2E"/>
              <w:sz w:val="26"/>
              <w:szCs w:val="26"/>
            </w:rPr>
            <w:delText xml:space="preserve">basic security measure </w:delText>
          </w:r>
        </w:del>
      </w:ins>
      <w:ins w:id="245" w:author="Juhasz, Katherine M." w:date="2019-01-03T14:05:00Z">
        <w:del w:id="246" w:author="David Taylor" w:date="2019-01-03T19:39:00Z">
          <w:r w:rsidR="0025438F" w:rsidDel="00043800">
            <w:rPr>
              <w:rFonts w:ascii="Arial" w:hAnsi="Arial" w:cs="Arial"/>
              <w:color w:val="2E2E2E"/>
              <w:sz w:val="26"/>
              <w:szCs w:val="26"/>
            </w:rPr>
            <w:delText>for all devices.</w:delText>
          </w:r>
        </w:del>
      </w:ins>
      <w:ins w:id="247" w:author="User 5539" w:date="2018-12-11T15:23:00Z">
        <w:del w:id="248" w:author="David Taylor" w:date="2019-01-03T19:39:00Z">
          <w:r w:rsidR="00C8071E" w:rsidDel="00043800">
            <w:rPr>
              <w:rFonts w:ascii="Arial" w:hAnsi="Arial" w:cs="Arial"/>
              <w:color w:val="2E2E2E"/>
              <w:sz w:val="26"/>
              <w:szCs w:val="26"/>
            </w:rPr>
            <w:delText xml:space="preserve"> </w:delText>
          </w:r>
        </w:del>
      </w:ins>
      <w:ins w:id="249" w:author="David Taylor" w:date="2019-01-03T19:39:00Z">
        <w:r w:rsidR="00043800">
          <w:rPr>
            <w:rFonts w:ascii="Arial" w:hAnsi="Arial" w:cs="Arial"/>
            <w:color w:val="2E2E2E"/>
            <w:sz w:val="26"/>
            <w:szCs w:val="26"/>
          </w:rPr>
          <w:t>way to keep the information you put in the app safe.</w:t>
        </w:r>
      </w:ins>
    </w:p>
    <w:p w14:paraId="3B948CDD" w14:textId="77777777" w:rsidR="00C12675" w:rsidDel="00C8071E" w:rsidRDefault="00C12675" w:rsidP="00C12675">
      <w:pPr>
        <w:pStyle w:val="NormalWeb"/>
        <w:shd w:val="clear" w:color="auto" w:fill="FFFFFF"/>
        <w:spacing w:before="0" w:beforeAutospacing="0" w:after="0" w:afterAutospacing="0" w:line="360" w:lineRule="atLeast"/>
        <w:rPr>
          <w:del w:id="250" w:author="User 5539" w:date="2018-12-11T15:24:00Z"/>
          <w:rFonts w:ascii="Arial" w:hAnsi="Arial" w:cs="Arial"/>
          <w:color w:val="2E2E2E"/>
          <w:sz w:val="26"/>
          <w:szCs w:val="26"/>
        </w:rPr>
      </w:pPr>
      <w:del w:id="251" w:author="User 5539" w:date="2018-12-11T15:24:00Z">
        <w:r w:rsidDel="00C8071E">
          <w:rPr>
            <w:rFonts w:ascii="Arial" w:hAnsi="Arial" w:cs="Arial"/>
            <w:color w:val="2E2E2E"/>
            <w:sz w:val="26"/>
            <w:szCs w:val="26"/>
          </w:rPr>
          <w:delText>For statistical purposes VA collects anonymous usage data and sends it to a data provider. This feature can be disabled through the app's settings screen at any time.</w:delText>
        </w:r>
      </w:del>
    </w:p>
    <w:p w14:paraId="4CECC5D0" w14:textId="77777777" w:rsidR="004A3547" w:rsidRPr="00C12675" w:rsidRDefault="004A3547">
      <w:pPr>
        <w:rPr>
          <w:b/>
        </w:rPr>
      </w:pPr>
    </w:p>
    <w:sectPr w:rsidR="004A3547" w:rsidRPr="00C12675" w:rsidSect="00204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3" w:author="Juhasz, Katherine M." w:date="2019-01-03T13:59:00Z" w:initials="JKM">
    <w:p w14:paraId="391A8D8D" w14:textId="77777777" w:rsidR="0031593B" w:rsidRDefault="0031593B">
      <w:pPr>
        <w:pStyle w:val="CommentText"/>
      </w:pPr>
      <w:r>
        <w:rPr>
          <w:rStyle w:val="CommentReference"/>
        </w:rPr>
        <w:annotationRef/>
      </w:r>
      <w:r>
        <w:t>Should this be “cannot”? “will” implies it could be, if we wanted to… it’s my understanding that we cannot, even if we wanted to.</w:t>
      </w:r>
    </w:p>
  </w:comment>
  <w:comment w:id="194" w:author="Juhasz, Katherine M." w:date="2019-01-03T13:57:00Z" w:initials="JKM">
    <w:p w14:paraId="4AB52A78" w14:textId="77777777" w:rsidR="0031593B" w:rsidRDefault="0031593B">
      <w:pPr>
        <w:pStyle w:val="CommentText"/>
      </w:pPr>
      <w:r>
        <w:rPr>
          <w:rStyle w:val="CommentReference"/>
        </w:rPr>
        <w:annotationRef/>
      </w:r>
      <w:r>
        <w:t>I think this is overkill. We should have this information on file and available upon request, but I don’t think it needs to be openly shared.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91A8D8D" w15:done="0"/>
  <w15:commentEx w15:paraId="4AB52A7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91A8D8D" w16cid:durableId="1FD893D3"/>
  <w16cid:commentId w16cid:paraId="4AB52A78" w16cid:durableId="1FD8933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464AD"/>
    <w:multiLevelType w:val="hybridMultilevel"/>
    <w:tmpl w:val="1C52C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047C0"/>
    <w:multiLevelType w:val="hybridMultilevel"/>
    <w:tmpl w:val="AEDA5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uhasz, Katherine M.">
    <w15:presenceInfo w15:providerId="AD" w15:userId="S-1-5-21-2127259258-1901679154-1543857936-237421"/>
  </w15:person>
  <w15:person w15:author="David Taylor">
    <w15:presenceInfo w15:providerId="Windows Live" w15:userId="6538adcc4181aad1"/>
  </w15:person>
  <w15:person w15:author="User 5539">
    <w15:presenceInfo w15:providerId="AD" w15:userId="S::user5539@my365.site::af4dfa04-7502-456a-b2c3-55c7d93477d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activeWritingStyle w:appName="MSWord" w:lang="en-US" w:vendorID="64" w:dllVersion="4096" w:nlCheck="1" w:checkStyle="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675"/>
    <w:rsid w:val="00043800"/>
    <w:rsid w:val="00091FE2"/>
    <w:rsid w:val="002040EE"/>
    <w:rsid w:val="0025438F"/>
    <w:rsid w:val="0031593B"/>
    <w:rsid w:val="004A3547"/>
    <w:rsid w:val="00B27CDB"/>
    <w:rsid w:val="00C12675"/>
    <w:rsid w:val="00C8071E"/>
    <w:rsid w:val="00CF4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20A09"/>
  <w15:chartTrackingRefBased/>
  <w15:docId w15:val="{7F029B3A-4579-0C4A-85BB-D9BA07337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1267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C12675"/>
    <w:rPr>
      <w:b/>
      <w:bCs/>
    </w:rPr>
  </w:style>
  <w:style w:type="paragraph" w:styleId="Revision">
    <w:name w:val="Revision"/>
    <w:hidden/>
    <w:uiPriority w:val="99"/>
    <w:semiHidden/>
    <w:rsid w:val="00C8071E"/>
  </w:style>
  <w:style w:type="paragraph" w:styleId="BalloonText">
    <w:name w:val="Balloon Text"/>
    <w:basedOn w:val="Normal"/>
    <w:link w:val="BalloonTextChar"/>
    <w:uiPriority w:val="99"/>
    <w:semiHidden/>
    <w:unhideWhenUsed/>
    <w:rsid w:val="00C8071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71E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159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593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59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59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593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77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25F14FA-3D86-A74C-BC18-9AB81C126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5539</dc:creator>
  <cp:keywords/>
  <dc:description/>
  <cp:lastModifiedBy>User 5539</cp:lastModifiedBy>
  <cp:revision>2</cp:revision>
  <dcterms:created xsi:type="dcterms:W3CDTF">2019-01-07T17:02:00Z</dcterms:created>
  <dcterms:modified xsi:type="dcterms:W3CDTF">2019-01-07T17:02:00Z</dcterms:modified>
</cp:coreProperties>
</file>